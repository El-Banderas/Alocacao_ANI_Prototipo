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4718" w14:textId="77777777" w:rsidR="004F1C8D" w:rsidRDefault="00000000">
      <w:pPr>
        <w:spacing w:before="240"/>
        <w:jc w:val="center"/>
        <w:rPr>
          <w:b/>
          <w:color w:val="808080"/>
          <w:sz w:val="36"/>
          <w:szCs w:val="36"/>
        </w:rPr>
      </w:pPr>
      <w:r>
        <w:rPr>
          <w:b/>
          <w:color w:val="808080"/>
          <w:sz w:val="36"/>
          <w:szCs w:val="36"/>
        </w:rPr>
        <w:t>Planeamento e Gestão de Atividades do Sistema de Incentivos da ANI (PGAI)</w:t>
      </w:r>
    </w:p>
    <w:p w14:paraId="178C47E7" w14:textId="77777777" w:rsidR="004F1C8D" w:rsidRDefault="004F1C8D">
      <w:pPr>
        <w:spacing w:before="240"/>
        <w:rPr>
          <w:b/>
          <w:color w:val="808080"/>
          <w:sz w:val="36"/>
          <w:szCs w:val="36"/>
        </w:rPr>
      </w:pPr>
    </w:p>
    <w:p w14:paraId="7BAF16D8" w14:textId="77777777" w:rsidR="004F1C8D" w:rsidRDefault="00A31E65">
      <w:pPr>
        <w:jc w:val="center"/>
        <w:rPr>
          <w:color w:val="808080"/>
          <w:sz w:val="32"/>
          <w:szCs w:val="32"/>
        </w:rPr>
      </w:pPr>
      <w:r>
        <w:rPr>
          <w:color w:val="808080"/>
          <w:sz w:val="32"/>
          <w:szCs w:val="32"/>
        </w:rPr>
        <w:t>4º Relatório</w:t>
      </w:r>
    </w:p>
    <w:p w14:paraId="070C69F0" w14:textId="77777777" w:rsidR="004F1C8D" w:rsidRDefault="00000000">
      <w:pPr>
        <w:jc w:val="center"/>
        <w:rPr>
          <w:color w:val="808080"/>
          <w:sz w:val="32"/>
          <w:szCs w:val="32"/>
        </w:rPr>
      </w:pPr>
      <w:r>
        <w:rPr>
          <w:color w:val="808080"/>
          <w:sz w:val="32"/>
          <w:szCs w:val="32"/>
        </w:rPr>
        <w:t xml:space="preserve">Universidade do Minho </w:t>
      </w:r>
    </w:p>
    <w:p w14:paraId="0248CD45" w14:textId="77777777" w:rsidR="004F1C8D" w:rsidRDefault="00000000">
      <w:pPr>
        <w:jc w:val="center"/>
        <w:rPr>
          <w:color w:val="808080"/>
          <w:sz w:val="32"/>
          <w:szCs w:val="32"/>
        </w:rPr>
      </w:pPr>
      <w:r>
        <w:rPr>
          <w:color w:val="808080"/>
          <w:sz w:val="32"/>
          <w:szCs w:val="32"/>
        </w:rPr>
        <w:t>Instituto Superior de Engenharia do Porto</w:t>
      </w:r>
    </w:p>
    <w:p w14:paraId="3DF78292" w14:textId="77777777" w:rsidR="004F1C8D" w:rsidRDefault="00A31E65">
      <w:pPr>
        <w:jc w:val="center"/>
        <w:rPr>
          <w:color w:val="808080"/>
          <w:sz w:val="32"/>
          <w:szCs w:val="32"/>
        </w:rPr>
      </w:pPr>
      <w:r>
        <w:rPr>
          <w:color w:val="808080"/>
          <w:sz w:val="32"/>
          <w:szCs w:val="32"/>
        </w:rPr>
        <w:t>Dezembro de 2023</w:t>
      </w:r>
    </w:p>
    <w:p w14:paraId="5B58DEDA" w14:textId="77777777" w:rsidR="004F1C8D" w:rsidRDefault="00000000">
      <w:pPr>
        <w:rPr>
          <w:color w:val="2F549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B0278A5" wp14:editId="78DB17FF">
            <wp:simplePos x="0" y="0"/>
            <wp:positionH relativeFrom="margin">
              <wp:align>center</wp:align>
            </wp:positionH>
            <wp:positionV relativeFrom="margin">
              <wp:posOffset>6838115</wp:posOffset>
            </wp:positionV>
            <wp:extent cx="1544400" cy="648000"/>
            <wp:effectExtent l="0" t="0" r="0" b="0"/>
            <wp:wrapSquare wrapText="bothSides" distT="0" distB="0" distL="114300" distR="114300"/>
            <wp:docPr id="1494299526" name="image4.png" descr="AN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NI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4400" cy="6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8348B79" wp14:editId="62D761EB">
            <wp:simplePos x="0" y="0"/>
            <wp:positionH relativeFrom="column">
              <wp:posOffset>1207820</wp:posOffset>
            </wp:positionH>
            <wp:positionV relativeFrom="paragraph">
              <wp:posOffset>2510957</wp:posOffset>
            </wp:positionV>
            <wp:extent cx="2984400" cy="547200"/>
            <wp:effectExtent l="0" t="0" r="0" b="0"/>
            <wp:wrapTopAndBottom distT="0" distB="0"/>
            <wp:docPr id="1494299524" name="image1.png" descr="Logo ISE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ISEP"/>
                    <pic:cNvPicPr preferRelativeResize="0"/>
                  </pic:nvPicPr>
                  <pic:blipFill>
                    <a:blip r:embed="rId10"/>
                    <a:srcRect t="40016"/>
                    <a:stretch>
                      <a:fillRect/>
                    </a:stretch>
                  </pic:blipFill>
                  <pic:spPr>
                    <a:xfrm>
                      <a:off x="0" y="0"/>
                      <a:ext cx="2984400" cy="54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BD460B7" wp14:editId="1D8F3F59">
            <wp:simplePos x="0" y="0"/>
            <wp:positionH relativeFrom="column">
              <wp:posOffset>1930065</wp:posOffset>
            </wp:positionH>
            <wp:positionV relativeFrom="paragraph">
              <wp:posOffset>730250</wp:posOffset>
            </wp:positionV>
            <wp:extent cx="2329200" cy="1018800"/>
            <wp:effectExtent l="0" t="0" r="0" b="0"/>
            <wp:wrapTopAndBottom distT="0" distB="0"/>
            <wp:docPr id="1494299523" name="image3.png" descr="Iníc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nício"/>
                    <pic:cNvPicPr preferRelativeResize="0"/>
                  </pic:nvPicPr>
                  <pic:blipFill>
                    <a:blip r:embed="rId11"/>
                    <a:srcRect r="-39653"/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101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022560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A2A6E" w14:textId="77777777" w:rsidR="0027032E" w:rsidRPr="0027032E" w:rsidRDefault="0027032E" w:rsidP="0027032E">
          <w:pPr>
            <w:pStyle w:val="TOCHeading"/>
            <w:rPr>
              <w:rFonts w:ascii="Calibri" w:eastAsia="Calibri" w:hAnsi="Calibri" w:cs="Calibri"/>
              <w:b/>
              <w:color w:val="000000"/>
            </w:rPr>
          </w:pPr>
          <w:r w:rsidRPr="0027032E">
            <w:rPr>
              <w:rFonts w:ascii="Calibri" w:eastAsia="Calibri" w:hAnsi="Calibri" w:cs="Calibri"/>
              <w:b/>
              <w:color w:val="000000"/>
            </w:rPr>
            <w:t>Índice</w:t>
          </w:r>
        </w:p>
        <w:p w14:paraId="2B9463EC" w14:textId="2D40B51A" w:rsidR="00740F49" w:rsidRDefault="0027032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29840" w:history="1">
            <w:r w:rsidR="00740F49" w:rsidRPr="00825B38">
              <w:rPr>
                <w:rStyle w:val="Hyperlink"/>
                <w:b/>
                <w:noProof/>
              </w:rPr>
              <w:t>Índice de Figuras</w:t>
            </w:r>
            <w:r w:rsidR="00740F49">
              <w:rPr>
                <w:noProof/>
                <w:webHidden/>
              </w:rPr>
              <w:tab/>
            </w:r>
            <w:r w:rsidR="00740F49">
              <w:rPr>
                <w:noProof/>
                <w:webHidden/>
              </w:rPr>
              <w:fldChar w:fldCharType="begin"/>
            </w:r>
            <w:r w:rsidR="00740F49">
              <w:rPr>
                <w:noProof/>
                <w:webHidden/>
              </w:rPr>
              <w:instrText xml:space="preserve"> PAGEREF _Toc153229840 \h </w:instrText>
            </w:r>
            <w:r w:rsidR="00740F49">
              <w:rPr>
                <w:noProof/>
                <w:webHidden/>
              </w:rPr>
            </w:r>
            <w:r w:rsidR="00740F49">
              <w:rPr>
                <w:noProof/>
                <w:webHidden/>
              </w:rPr>
              <w:fldChar w:fldCharType="separate"/>
            </w:r>
            <w:r w:rsidR="00740F49">
              <w:rPr>
                <w:noProof/>
                <w:webHidden/>
              </w:rPr>
              <w:t>3</w:t>
            </w:r>
            <w:r w:rsidR="00740F49">
              <w:rPr>
                <w:noProof/>
                <w:webHidden/>
              </w:rPr>
              <w:fldChar w:fldCharType="end"/>
            </w:r>
          </w:hyperlink>
        </w:p>
        <w:p w14:paraId="76CA1086" w14:textId="3916DB01" w:rsidR="00740F49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41" w:history="1">
            <w:r w:rsidR="00740F49" w:rsidRPr="00825B38">
              <w:rPr>
                <w:rStyle w:val="Hyperlink"/>
                <w:b/>
                <w:noProof/>
              </w:rPr>
              <w:t>Índice de Tabelas</w:t>
            </w:r>
            <w:r w:rsidR="00740F49">
              <w:rPr>
                <w:noProof/>
                <w:webHidden/>
              </w:rPr>
              <w:tab/>
            </w:r>
            <w:r w:rsidR="00740F49">
              <w:rPr>
                <w:noProof/>
                <w:webHidden/>
              </w:rPr>
              <w:fldChar w:fldCharType="begin"/>
            </w:r>
            <w:r w:rsidR="00740F49">
              <w:rPr>
                <w:noProof/>
                <w:webHidden/>
              </w:rPr>
              <w:instrText xml:space="preserve"> PAGEREF _Toc153229841 \h </w:instrText>
            </w:r>
            <w:r w:rsidR="00740F49">
              <w:rPr>
                <w:noProof/>
                <w:webHidden/>
              </w:rPr>
            </w:r>
            <w:r w:rsidR="00740F49">
              <w:rPr>
                <w:noProof/>
                <w:webHidden/>
              </w:rPr>
              <w:fldChar w:fldCharType="separate"/>
            </w:r>
            <w:r w:rsidR="00740F49">
              <w:rPr>
                <w:noProof/>
                <w:webHidden/>
              </w:rPr>
              <w:t>4</w:t>
            </w:r>
            <w:r w:rsidR="00740F49">
              <w:rPr>
                <w:noProof/>
                <w:webHidden/>
              </w:rPr>
              <w:fldChar w:fldCharType="end"/>
            </w:r>
          </w:hyperlink>
        </w:p>
        <w:p w14:paraId="40E8E2EF" w14:textId="4CF6D2CA" w:rsidR="00740F49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42" w:history="1">
            <w:r w:rsidR="00740F49" w:rsidRPr="00825B38">
              <w:rPr>
                <w:rStyle w:val="Hyperlink"/>
                <w:b/>
                <w:noProof/>
              </w:rPr>
              <w:t>Lista de Siglas</w:t>
            </w:r>
            <w:r w:rsidR="00740F49">
              <w:rPr>
                <w:noProof/>
                <w:webHidden/>
              </w:rPr>
              <w:tab/>
            </w:r>
            <w:r w:rsidR="00740F49">
              <w:rPr>
                <w:noProof/>
                <w:webHidden/>
              </w:rPr>
              <w:fldChar w:fldCharType="begin"/>
            </w:r>
            <w:r w:rsidR="00740F49">
              <w:rPr>
                <w:noProof/>
                <w:webHidden/>
              </w:rPr>
              <w:instrText xml:space="preserve"> PAGEREF _Toc153229842 \h </w:instrText>
            </w:r>
            <w:r w:rsidR="00740F49">
              <w:rPr>
                <w:noProof/>
                <w:webHidden/>
              </w:rPr>
            </w:r>
            <w:r w:rsidR="00740F49">
              <w:rPr>
                <w:noProof/>
                <w:webHidden/>
              </w:rPr>
              <w:fldChar w:fldCharType="separate"/>
            </w:r>
            <w:r w:rsidR="00740F49">
              <w:rPr>
                <w:noProof/>
                <w:webHidden/>
              </w:rPr>
              <w:t>5</w:t>
            </w:r>
            <w:r w:rsidR="00740F49">
              <w:rPr>
                <w:noProof/>
                <w:webHidden/>
              </w:rPr>
              <w:fldChar w:fldCharType="end"/>
            </w:r>
          </w:hyperlink>
        </w:p>
        <w:p w14:paraId="4156C736" w14:textId="05A456F0" w:rsidR="00740F49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43" w:history="1">
            <w:r w:rsidR="00740F49" w:rsidRPr="00825B38">
              <w:rPr>
                <w:rStyle w:val="Hyperlink"/>
                <w:b/>
                <w:noProof/>
              </w:rPr>
              <w:t>1. Introdução</w:t>
            </w:r>
            <w:r w:rsidR="00740F49">
              <w:rPr>
                <w:noProof/>
                <w:webHidden/>
              </w:rPr>
              <w:tab/>
            </w:r>
            <w:r w:rsidR="00740F49">
              <w:rPr>
                <w:noProof/>
                <w:webHidden/>
              </w:rPr>
              <w:fldChar w:fldCharType="begin"/>
            </w:r>
            <w:r w:rsidR="00740F49">
              <w:rPr>
                <w:noProof/>
                <w:webHidden/>
              </w:rPr>
              <w:instrText xml:space="preserve"> PAGEREF _Toc153229843 \h </w:instrText>
            </w:r>
            <w:r w:rsidR="00740F49">
              <w:rPr>
                <w:noProof/>
                <w:webHidden/>
              </w:rPr>
            </w:r>
            <w:r w:rsidR="00740F49">
              <w:rPr>
                <w:noProof/>
                <w:webHidden/>
              </w:rPr>
              <w:fldChar w:fldCharType="separate"/>
            </w:r>
            <w:r w:rsidR="00740F49">
              <w:rPr>
                <w:noProof/>
                <w:webHidden/>
              </w:rPr>
              <w:t>6</w:t>
            </w:r>
            <w:r w:rsidR="00740F49">
              <w:rPr>
                <w:noProof/>
                <w:webHidden/>
              </w:rPr>
              <w:fldChar w:fldCharType="end"/>
            </w:r>
          </w:hyperlink>
        </w:p>
        <w:p w14:paraId="39253B09" w14:textId="71C1A3DF" w:rsidR="00740F49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44" w:history="1">
            <w:r w:rsidR="00740F49" w:rsidRPr="00825B38">
              <w:rPr>
                <w:rStyle w:val="Hyperlink"/>
                <w:b/>
                <w:noProof/>
              </w:rPr>
              <w:t>2. Heurísticas de Alocação</w:t>
            </w:r>
            <w:r w:rsidR="00740F49">
              <w:rPr>
                <w:noProof/>
                <w:webHidden/>
              </w:rPr>
              <w:tab/>
            </w:r>
            <w:r w:rsidR="00740F49">
              <w:rPr>
                <w:noProof/>
                <w:webHidden/>
              </w:rPr>
              <w:fldChar w:fldCharType="begin"/>
            </w:r>
            <w:r w:rsidR="00740F49">
              <w:rPr>
                <w:noProof/>
                <w:webHidden/>
              </w:rPr>
              <w:instrText xml:space="preserve"> PAGEREF _Toc153229844 \h </w:instrText>
            </w:r>
            <w:r w:rsidR="00740F49">
              <w:rPr>
                <w:noProof/>
                <w:webHidden/>
              </w:rPr>
            </w:r>
            <w:r w:rsidR="00740F49">
              <w:rPr>
                <w:noProof/>
                <w:webHidden/>
              </w:rPr>
              <w:fldChar w:fldCharType="separate"/>
            </w:r>
            <w:r w:rsidR="00740F49">
              <w:rPr>
                <w:noProof/>
                <w:webHidden/>
              </w:rPr>
              <w:t>7</w:t>
            </w:r>
            <w:r w:rsidR="00740F49">
              <w:rPr>
                <w:noProof/>
                <w:webHidden/>
              </w:rPr>
              <w:fldChar w:fldCharType="end"/>
            </w:r>
          </w:hyperlink>
        </w:p>
        <w:p w14:paraId="645688A2" w14:textId="7CBC3D71" w:rsidR="00740F49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45" w:history="1">
            <w:r w:rsidR="00740F49" w:rsidRPr="00825B38">
              <w:rPr>
                <w:rStyle w:val="Hyperlink"/>
                <w:b/>
                <w:noProof/>
              </w:rPr>
              <w:t>2.1. Atualização das Heurísticas</w:t>
            </w:r>
            <w:r w:rsidR="00740F49">
              <w:rPr>
                <w:noProof/>
                <w:webHidden/>
              </w:rPr>
              <w:tab/>
            </w:r>
            <w:r w:rsidR="00740F49">
              <w:rPr>
                <w:noProof/>
                <w:webHidden/>
              </w:rPr>
              <w:fldChar w:fldCharType="begin"/>
            </w:r>
            <w:r w:rsidR="00740F49">
              <w:rPr>
                <w:noProof/>
                <w:webHidden/>
              </w:rPr>
              <w:instrText xml:space="preserve"> PAGEREF _Toc153229845 \h </w:instrText>
            </w:r>
            <w:r w:rsidR="00740F49">
              <w:rPr>
                <w:noProof/>
                <w:webHidden/>
              </w:rPr>
            </w:r>
            <w:r w:rsidR="00740F49">
              <w:rPr>
                <w:noProof/>
                <w:webHidden/>
              </w:rPr>
              <w:fldChar w:fldCharType="separate"/>
            </w:r>
            <w:r w:rsidR="00740F49">
              <w:rPr>
                <w:noProof/>
                <w:webHidden/>
              </w:rPr>
              <w:t>7</w:t>
            </w:r>
            <w:r w:rsidR="00740F49">
              <w:rPr>
                <w:noProof/>
                <w:webHidden/>
              </w:rPr>
              <w:fldChar w:fldCharType="end"/>
            </w:r>
          </w:hyperlink>
        </w:p>
        <w:p w14:paraId="66C489D0" w14:textId="2504F26A" w:rsidR="00740F49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46" w:history="1">
            <w:r w:rsidR="00740F49" w:rsidRPr="00825B38">
              <w:rPr>
                <w:rStyle w:val="Hyperlink"/>
                <w:b/>
                <w:noProof/>
              </w:rPr>
              <w:t>2.2. Definição do Input/Output</w:t>
            </w:r>
            <w:r w:rsidR="00740F49">
              <w:rPr>
                <w:noProof/>
                <w:webHidden/>
              </w:rPr>
              <w:tab/>
            </w:r>
            <w:r w:rsidR="00740F49">
              <w:rPr>
                <w:noProof/>
                <w:webHidden/>
              </w:rPr>
              <w:fldChar w:fldCharType="begin"/>
            </w:r>
            <w:r w:rsidR="00740F49">
              <w:rPr>
                <w:noProof/>
                <w:webHidden/>
              </w:rPr>
              <w:instrText xml:space="preserve"> PAGEREF _Toc153229846 \h </w:instrText>
            </w:r>
            <w:r w:rsidR="00740F49">
              <w:rPr>
                <w:noProof/>
                <w:webHidden/>
              </w:rPr>
            </w:r>
            <w:r w:rsidR="00740F49">
              <w:rPr>
                <w:noProof/>
                <w:webHidden/>
              </w:rPr>
              <w:fldChar w:fldCharType="separate"/>
            </w:r>
            <w:r w:rsidR="00740F49">
              <w:rPr>
                <w:noProof/>
                <w:webHidden/>
              </w:rPr>
              <w:t>7</w:t>
            </w:r>
            <w:r w:rsidR="00740F49">
              <w:rPr>
                <w:noProof/>
                <w:webHidden/>
              </w:rPr>
              <w:fldChar w:fldCharType="end"/>
            </w:r>
          </w:hyperlink>
        </w:p>
        <w:p w14:paraId="1CE7DE09" w14:textId="6DA2E4D4" w:rsidR="00740F49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47" w:history="1">
            <w:r w:rsidR="00740F49" w:rsidRPr="00825B38">
              <w:rPr>
                <w:rStyle w:val="Hyperlink"/>
                <w:b/>
                <w:noProof/>
              </w:rPr>
              <w:t>2.3. Análise Comparativa Preliminar das Heurísticas em Ambiente Dinâmico</w:t>
            </w:r>
            <w:r w:rsidR="00740F49">
              <w:rPr>
                <w:noProof/>
                <w:webHidden/>
              </w:rPr>
              <w:tab/>
            </w:r>
            <w:r w:rsidR="00740F49">
              <w:rPr>
                <w:noProof/>
                <w:webHidden/>
              </w:rPr>
              <w:fldChar w:fldCharType="begin"/>
            </w:r>
            <w:r w:rsidR="00740F49">
              <w:rPr>
                <w:noProof/>
                <w:webHidden/>
              </w:rPr>
              <w:instrText xml:space="preserve"> PAGEREF _Toc153229847 \h </w:instrText>
            </w:r>
            <w:r w:rsidR="00740F49">
              <w:rPr>
                <w:noProof/>
                <w:webHidden/>
              </w:rPr>
            </w:r>
            <w:r w:rsidR="00740F49">
              <w:rPr>
                <w:noProof/>
                <w:webHidden/>
              </w:rPr>
              <w:fldChar w:fldCharType="separate"/>
            </w:r>
            <w:r w:rsidR="00740F49">
              <w:rPr>
                <w:noProof/>
                <w:webHidden/>
              </w:rPr>
              <w:t>10</w:t>
            </w:r>
            <w:r w:rsidR="00740F49">
              <w:rPr>
                <w:noProof/>
                <w:webHidden/>
              </w:rPr>
              <w:fldChar w:fldCharType="end"/>
            </w:r>
          </w:hyperlink>
        </w:p>
        <w:p w14:paraId="063DC136" w14:textId="0BC7A207" w:rsidR="00740F49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48" w:history="1">
            <w:r w:rsidR="00740F49" w:rsidRPr="00825B38">
              <w:rPr>
                <w:rStyle w:val="Hyperlink"/>
                <w:b/>
                <w:noProof/>
              </w:rPr>
              <w:t>3. Implementação Computacional do Protótipo V1</w:t>
            </w:r>
            <w:r w:rsidR="00740F49">
              <w:rPr>
                <w:noProof/>
                <w:webHidden/>
              </w:rPr>
              <w:tab/>
            </w:r>
            <w:r w:rsidR="00740F49">
              <w:rPr>
                <w:noProof/>
                <w:webHidden/>
              </w:rPr>
              <w:fldChar w:fldCharType="begin"/>
            </w:r>
            <w:r w:rsidR="00740F49">
              <w:rPr>
                <w:noProof/>
                <w:webHidden/>
              </w:rPr>
              <w:instrText xml:space="preserve"> PAGEREF _Toc153229848 \h </w:instrText>
            </w:r>
            <w:r w:rsidR="00740F49">
              <w:rPr>
                <w:noProof/>
                <w:webHidden/>
              </w:rPr>
            </w:r>
            <w:r w:rsidR="00740F49">
              <w:rPr>
                <w:noProof/>
                <w:webHidden/>
              </w:rPr>
              <w:fldChar w:fldCharType="separate"/>
            </w:r>
            <w:r w:rsidR="00740F49">
              <w:rPr>
                <w:noProof/>
                <w:webHidden/>
              </w:rPr>
              <w:t>11</w:t>
            </w:r>
            <w:r w:rsidR="00740F49">
              <w:rPr>
                <w:noProof/>
                <w:webHidden/>
              </w:rPr>
              <w:fldChar w:fldCharType="end"/>
            </w:r>
          </w:hyperlink>
        </w:p>
        <w:p w14:paraId="0A29E21A" w14:textId="3520E854" w:rsidR="00740F49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49" w:history="1">
            <w:r w:rsidR="00740F49" w:rsidRPr="00825B38">
              <w:rPr>
                <w:rStyle w:val="Hyperlink"/>
                <w:b/>
                <w:noProof/>
              </w:rPr>
              <w:t>3.1. Descrição do Protótipo V1</w:t>
            </w:r>
            <w:r w:rsidR="00740F49">
              <w:rPr>
                <w:noProof/>
                <w:webHidden/>
              </w:rPr>
              <w:tab/>
            </w:r>
            <w:r w:rsidR="00740F49">
              <w:rPr>
                <w:noProof/>
                <w:webHidden/>
              </w:rPr>
              <w:fldChar w:fldCharType="begin"/>
            </w:r>
            <w:r w:rsidR="00740F49">
              <w:rPr>
                <w:noProof/>
                <w:webHidden/>
              </w:rPr>
              <w:instrText xml:space="preserve"> PAGEREF _Toc153229849 \h </w:instrText>
            </w:r>
            <w:r w:rsidR="00740F49">
              <w:rPr>
                <w:noProof/>
                <w:webHidden/>
              </w:rPr>
            </w:r>
            <w:r w:rsidR="00740F49">
              <w:rPr>
                <w:noProof/>
                <w:webHidden/>
              </w:rPr>
              <w:fldChar w:fldCharType="separate"/>
            </w:r>
            <w:r w:rsidR="00740F49">
              <w:rPr>
                <w:noProof/>
                <w:webHidden/>
              </w:rPr>
              <w:t>11</w:t>
            </w:r>
            <w:r w:rsidR="00740F49">
              <w:rPr>
                <w:noProof/>
                <w:webHidden/>
              </w:rPr>
              <w:fldChar w:fldCharType="end"/>
            </w:r>
          </w:hyperlink>
        </w:p>
        <w:p w14:paraId="03D3BCBE" w14:textId="2DBD3ED3" w:rsidR="00740F49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50" w:history="1">
            <w:r w:rsidR="00740F49" w:rsidRPr="00825B38">
              <w:rPr>
                <w:rStyle w:val="Hyperlink"/>
                <w:b/>
                <w:noProof/>
              </w:rPr>
              <w:t>3.2. Características e Funcionalidades do Protótipo V1</w:t>
            </w:r>
            <w:r w:rsidR="00740F49">
              <w:rPr>
                <w:noProof/>
                <w:webHidden/>
              </w:rPr>
              <w:tab/>
            </w:r>
            <w:r w:rsidR="00740F49">
              <w:rPr>
                <w:noProof/>
                <w:webHidden/>
              </w:rPr>
              <w:fldChar w:fldCharType="begin"/>
            </w:r>
            <w:r w:rsidR="00740F49">
              <w:rPr>
                <w:noProof/>
                <w:webHidden/>
              </w:rPr>
              <w:instrText xml:space="preserve"> PAGEREF _Toc153229850 \h </w:instrText>
            </w:r>
            <w:r w:rsidR="00740F49">
              <w:rPr>
                <w:noProof/>
                <w:webHidden/>
              </w:rPr>
            </w:r>
            <w:r w:rsidR="00740F49">
              <w:rPr>
                <w:noProof/>
                <w:webHidden/>
              </w:rPr>
              <w:fldChar w:fldCharType="separate"/>
            </w:r>
            <w:r w:rsidR="00740F49">
              <w:rPr>
                <w:noProof/>
                <w:webHidden/>
              </w:rPr>
              <w:t>12</w:t>
            </w:r>
            <w:r w:rsidR="00740F49">
              <w:rPr>
                <w:noProof/>
                <w:webHidden/>
              </w:rPr>
              <w:fldChar w:fldCharType="end"/>
            </w:r>
          </w:hyperlink>
        </w:p>
        <w:p w14:paraId="6CFC6876" w14:textId="03341840" w:rsidR="00740F49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51" w:history="1">
            <w:r w:rsidR="00740F49" w:rsidRPr="00825B38">
              <w:rPr>
                <w:rStyle w:val="Hyperlink"/>
                <w:b/>
                <w:noProof/>
              </w:rPr>
              <w:t>3.1.1. Excel</w:t>
            </w:r>
            <w:r w:rsidR="00740F49">
              <w:rPr>
                <w:noProof/>
                <w:webHidden/>
              </w:rPr>
              <w:tab/>
            </w:r>
            <w:r w:rsidR="00740F49">
              <w:rPr>
                <w:noProof/>
                <w:webHidden/>
              </w:rPr>
              <w:fldChar w:fldCharType="begin"/>
            </w:r>
            <w:r w:rsidR="00740F49">
              <w:rPr>
                <w:noProof/>
                <w:webHidden/>
              </w:rPr>
              <w:instrText xml:space="preserve"> PAGEREF _Toc153229851 \h </w:instrText>
            </w:r>
            <w:r w:rsidR="00740F49">
              <w:rPr>
                <w:noProof/>
                <w:webHidden/>
              </w:rPr>
            </w:r>
            <w:r w:rsidR="00740F49">
              <w:rPr>
                <w:noProof/>
                <w:webHidden/>
              </w:rPr>
              <w:fldChar w:fldCharType="separate"/>
            </w:r>
            <w:r w:rsidR="00740F49">
              <w:rPr>
                <w:noProof/>
                <w:webHidden/>
              </w:rPr>
              <w:t>12</w:t>
            </w:r>
            <w:r w:rsidR="00740F49">
              <w:rPr>
                <w:noProof/>
                <w:webHidden/>
              </w:rPr>
              <w:fldChar w:fldCharType="end"/>
            </w:r>
          </w:hyperlink>
        </w:p>
        <w:p w14:paraId="2A4073D9" w14:textId="483BAEE7" w:rsidR="00740F49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52" w:history="1">
            <w:r w:rsidR="00740F49" w:rsidRPr="00825B38">
              <w:rPr>
                <w:rStyle w:val="Hyperlink"/>
                <w:b/>
                <w:noProof/>
              </w:rPr>
              <w:t>3.1.2. Python</w:t>
            </w:r>
            <w:r w:rsidR="00740F49">
              <w:rPr>
                <w:noProof/>
                <w:webHidden/>
              </w:rPr>
              <w:tab/>
            </w:r>
            <w:r w:rsidR="00740F49">
              <w:rPr>
                <w:noProof/>
                <w:webHidden/>
              </w:rPr>
              <w:fldChar w:fldCharType="begin"/>
            </w:r>
            <w:r w:rsidR="00740F49">
              <w:rPr>
                <w:noProof/>
                <w:webHidden/>
              </w:rPr>
              <w:instrText xml:space="preserve"> PAGEREF _Toc153229852 \h </w:instrText>
            </w:r>
            <w:r w:rsidR="00740F49">
              <w:rPr>
                <w:noProof/>
                <w:webHidden/>
              </w:rPr>
            </w:r>
            <w:r w:rsidR="00740F49">
              <w:rPr>
                <w:noProof/>
                <w:webHidden/>
              </w:rPr>
              <w:fldChar w:fldCharType="separate"/>
            </w:r>
            <w:r w:rsidR="00740F49">
              <w:rPr>
                <w:noProof/>
                <w:webHidden/>
              </w:rPr>
              <w:t>12</w:t>
            </w:r>
            <w:r w:rsidR="00740F49">
              <w:rPr>
                <w:noProof/>
                <w:webHidden/>
              </w:rPr>
              <w:fldChar w:fldCharType="end"/>
            </w:r>
          </w:hyperlink>
        </w:p>
        <w:p w14:paraId="05A924C7" w14:textId="7B982C64" w:rsidR="00740F49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53" w:history="1">
            <w:r w:rsidR="00740F49" w:rsidRPr="00825B38">
              <w:rPr>
                <w:rStyle w:val="Hyperlink"/>
                <w:b/>
                <w:noProof/>
              </w:rPr>
              <w:t>3.1.3. Site</w:t>
            </w:r>
            <w:r w:rsidR="00740F49">
              <w:rPr>
                <w:noProof/>
                <w:webHidden/>
              </w:rPr>
              <w:tab/>
            </w:r>
            <w:r w:rsidR="00740F49">
              <w:rPr>
                <w:noProof/>
                <w:webHidden/>
              </w:rPr>
              <w:fldChar w:fldCharType="begin"/>
            </w:r>
            <w:r w:rsidR="00740F49">
              <w:rPr>
                <w:noProof/>
                <w:webHidden/>
              </w:rPr>
              <w:instrText xml:space="preserve"> PAGEREF _Toc153229853 \h </w:instrText>
            </w:r>
            <w:r w:rsidR="00740F49">
              <w:rPr>
                <w:noProof/>
                <w:webHidden/>
              </w:rPr>
            </w:r>
            <w:r w:rsidR="00740F49">
              <w:rPr>
                <w:noProof/>
                <w:webHidden/>
              </w:rPr>
              <w:fldChar w:fldCharType="separate"/>
            </w:r>
            <w:r w:rsidR="00740F49">
              <w:rPr>
                <w:noProof/>
                <w:webHidden/>
              </w:rPr>
              <w:t>12</w:t>
            </w:r>
            <w:r w:rsidR="00740F49">
              <w:rPr>
                <w:noProof/>
                <w:webHidden/>
              </w:rPr>
              <w:fldChar w:fldCharType="end"/>
            </w:r>
          </w:hyperlink>
        </w:p>
        <w:p w14:paraId="44F48AB5" w14:textId="0FCC3F01" w:rsidR="00740F49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54" w:history="1">
            <w:r w:rsidR="00740F49" w:rsidRPr="00825B38">
              <w:rPr>
                <w:rStyle w:val="Hyperlink"/>
                <w:b/>
                <w:noProof/>
              </w:rPr>
              <w:t>3.3. Reflexão Protótipo V1</w:t>
            </w:r>
            <w:r w:rsidR="00740F49">
              <w:rPr>
                <w:noProof/>
                <w:webHidden/>
              </w:rPr>
              <w:tab/>
            </w:r>
            <w:r w:rsidR="00740F49">
              <w:rPr>
                <w:noProof/>
                <w:webHidden/>
              </w:rPr>
              <w:fldChar w:fldCharType="begin"/>
            </w:r>
            <w:r w:rsidR="00740F49">
              <w:rPr>
                <w:noProof/>
                <w:webHidden/>
              </w:rPr>
              <w:instrText xml:space="preserve"> PAGEREF _Toc153229854 \h </w:instrText>
            </w:r>
            <w:r w:rsidR="00740F49">
              <w:rPr>
                <w:noProof/>
                <w:webHidden/>
              </w:rPr>
            </w:r>
            <w:r w:rsidR="00740F49">
              <w:rPr>
                <w:noProof/>
                <w:webHidden/>
              </w:rPr>
              <w:fldChar w:fldCharType="separate"/>
            </w:r>
            <w:r w:rsidR="00740F49">
              <w:rPr>
                <w:noProof/>
                <w:webHidden/>
              </w:rPr>
              <w:t>15</w:t>
            </w:r>
            <w:r w:rsidR="00740F49">
              <w:rPr>
                <w:noProof/>
                <w:webHidden/>
              </w:rPr>
              <w:fldChar w:fldCharType="end"/>
            </w:r>
          </w:hyperlink>
        </w:p>
        <w:p w14:paraId="747A263B" w14:textId="46B685B6" w:rsidR="00740F49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55" w:history="1">
            <w:r w:rsidR="00740F49" w:rsidRPr="00825B38">
              <w:rPr>
                <w:rStyle w:val="Hyperlink"/>
                <w:b/>
                <w:noProof/>
              </w:rPr>
              <w:t>4. Simulação do Processo de Alocação Atual (AS-IS)</w:t>
            </w:r>
            <w:r w:rsidR="00740F49">
              <w:rPr>
                <w:noProof/>
                <w:webHidden/>
              </w:rPr>
              <w:tab/>
            </w:r>
            <w:r w:rsidR="00740F49">
              <w:rPr>
                <w:noProof/>
                <w:webHidden/>
              </w:rPr>
              <w:fldChar w:fldCharType="begin"/>
            </w:r>
            <w:r w:rsidR="00740F49">
              <w:rPr>
                <w:noProof/>
                <w:webHidden/>
              </w:rPr>
              <w:instrText xml:space="preserve"> PAGEREF _Toc153229855 \h </w:instrText>
            </w:r>
            <w:r w:rsidR="00740F49">
              <w:rPr>
                <w:noProof/>
                <w:webHidden/>
              </w:rPr>
            </w:r>
            <w:r w:rsidR="00740F49">
              <w:rPr>
                <w:noProof/>
                <w:webHidden/>
              </w:rPr>
              <w:fldChar w:fldCharType="separate"/>
            </w:r>
            <w:r w:rsidR="00740F49">
              <w:rPr>
                <w:noProof/>
                <w:webHidden/>
              </w:rPr>
              <w:t>16</w:t>
            </w:r>
            <w:r w:rsidR="00740F49">
              <w:rPr>
                <w:noProof/>
                <w:webHidden/>
              </w:rPr>
              <w:fldChar w:fldCharType="end"/>
            </w:r>
          </w:hyperlink>
        </w:p>
        <w:p w14:paraId="0D199588" w14:textId="361FA65A" w:rsidR="00740F49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56" w:history="1">
            <w:r w:rsidR="00740F49" w:rsidRPr="00825B38">
              <w:rPr>
                <w:rStyle w:val="Hyperlink"/>
                <w:b/>
                <w:noProof/>
              </w:rPr>
              <w:t>4.1. Modelação da Simulação</w:t>
            </w:r>
            <w:r w:rsidR="00740F49">
              <w:rPr>
                <w:noProof/>
                <w:webHidden/>
              </w:rPr>
              <w:tab/>
            </w:r>
            <w:r w:rsidR="00740F49">
              <w:rPr>
                <w:noProof/>
                <w:webHidden/>
              </w:rPr>
              <w:fldChar w:fldCharType="begin"/>
            </w:r>
            <w:r w:rsidR="00740F49">
              <w:rPr>
                <w:noProof/>
                <w:webHidden/>
              </w:rPr>
              <w:instrText xml:space="preserve"> PAGEREF _Toc153229856 \h </w:instrText>
            </w:r>
            <w:r w:rsidR="00740F49">
              <w:rPr>
                <w:noProof/>
                <w:webHidden/>
              </w:rPr>
            </w:r>
            <w:r w:rsidR="00740F49">
              <w:rPr>
                <w:noProof/>
                <w:webHidden/>
              </w:rPr>
              <w:fldChar w:fldCharType="separate"/>
            </w:r>
            <w:r w:rsidR="00740F49">
              <w:rPr>
                <w:noProof/>
                <w:webHidden/>
              </w:rPr>
              <w:t>16</w:t>
            </w:r>
            <w:r w:rsidR="00740F49">
              <w:rPr>
                <w:noProof/>
                <w:webHidden/>
              </w:rPr>
              <w:fldChar w:fldCharType="end"/>
            </w:r>
          </w:hyperlink>
        </w:p>
        <w:p w14:paraId="298A2BB2" w14:textId="1E1DA517" w:rsidR="00740F49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57" w:history="1">
            <w:r w:rsidR="00740F49" w:rsidRPr="00825B38">
              <w:rPr>
                <w:rStyle w:val="Hyperlink"/>
                <w:b/>
                <w:noProof/>
              </w:rPr>
              <w:t>4.2. Resultados da Simulação</w:t>
            </w:r>
            <w:r w:rsidR="00740F49">
              <w:rPr>
                <w:noProof/>
                <w:webHidden/>
              </w:rPr>
              <w:tab/>
            </w:r>
            <w:r w:rsidR="00740F49">
              <w:rPr>
                <w:noProof/>
                <w:webHidden/>
              </w:rPr>
              <w:fldChar w:fldCharType="begin"/>
            </w:r>
            <w:r w:rsidR="00740F49">
              <w:rPr>
                <w:noProof/>
                <w:webHidden/>
              </w:rPr>
              <w:instrText xml:space="preserve"> PAGEREF _Toc153229857 \h </w:instrText>
            </w:r>
            <w:r w:rsidR="00740F49">
              <w:rPr>
                <w:noProof/>
                <w:webHidden/>
              </w:rPr>
            </w:r>
            <w:r w:rsidR="00740F49">
              <w:rPr>
                <w:noProof/>
                <w:webHidden/>
              </w:rPr>
              <w:fldChar w:fldCharType="separate"/>
            </w:r>
            <w:r w:rsidR="00740F49">
              <w:rPr>
                <w:noProof/>
                <w:webHidden/>
              </w:rPr>
              <w:t>18</w:t>
            </w:r>
            <w:r w:rsidR="00740F49">
              <w:rPr>
                <w:noProof/>
                <w:webHidden/>
              </w:rPr>
              <w:fldChar w:fldCharType="end"/>
            </w:r>
          </w:hyperlink>
        </w:p>
        <w:p w14:paraId="34BB025D" w14:textId="1E302750" w:rsidR="00740F49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58" w:history="1">
            <w:r w:rsidR="00740F49" w:rsidRPr="00825B38">
              <w:rPr>
                <w:rStyle w:val="Hyperlink"/>
                <w:b/>
                <w:noProof/>
              </w:rPr>
              <w:t>4.3. Discussão dos Resultados</w:t>
            </w:r>
            <w:r w:rsidR="00740F49">
              <w:rPr>
                <w:noProof/>
                <w:webHidden/>
              </w:rPr>
              <w:tab/>
            </w:r>
            <w:r w:rsidR="00740F49">
              <w:rPr>
                <w:noProof/>
                <w:webHidden/>
              </w:rPr>
              <w:fldChar w:fldCharType="begin"/>
            </w:r>
            <w:r w:rsidR="00740F49">
              <w:rPr>
                <w:noProof/>
                <w:webHidden/>
              </w:rPr>
              <w:instrText xml:space="preserve"> PAGEREF _Toc153229858 \h </w:instrText>
            </w:r>
            <w:r w:rsidR="00740F49">
              <w:rPr>
                <w:noProof/>
                <w:webHidden/>
              </w:rPr>
            </w:r>
            <w:r w:rsidR="00740F49">
              <w:rPr>
                <w:noProof/>
                <w:webHidden/>
              </w:rPr>
              <w:fldChar w:fldCharType="separate"/>
            </w:r>
            <w:r w:rsidR="00740F49">
              <w:rPr>
                <w:noProof/>
                <w:webHidden/>
              </w:rPr>
              <w:t>18</w:t>
            </w:r>
            <w:r w:rsidR="00740F49">
              <w:rPr>
                <w:noProof/>
                <w:webHidden/>
              </w:rPr>
              <w:fldChar w:fldCharType="end"/>
            </w:r>
          </w:hyperlink>
        </w:p>
        <w:p w14:paraId="05567431" w14:textId="15635776" w:rsidR="00740F49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59" w:history="1">
            <w:r w:rsidR="00740F49" w:rsidRPr="00825B38">
              <w:rPr>
                <w:rStyle w:val="Hyperlink"/>
                <w:b/>
                <w:noProof/>
                <w:lang w:val="en-US"/>
              </w:rPr>
              <w:t>5. Conclusão</w:t>
            </w:r>
            <w:r w:rsidR="00740F49">
              <w:rPr>
                <w:noProof/>
                <w:webHidden/>
              </w:rPr>
              <w:tab/>
            </w:r>
            <w:r w:rsidR="00740F49">
              <w:rPr>
                <w:noProof/>
                <w:webHidden/>
              </w:rPr>
              <w:fldChar w:fldCharType="begin"/>
            </w:r>
            <w:r w:rsidR="00740F49">
              <w:rPr>
                <w:noProof/>
                <w:webHidden/>
              </w:rPr>
              <w:instrText xml:space="preserve"> PAGEREF _Toc153229859 \h </w:instrText>
            </w:r>
            <w:r w:rsidR="00740F49">
              <w:rPr>
                <w:noProof/>
                <w:webHidden/>
              </w:rPr>
            </w:r>
            <w:r w:rsidR="00740F49">
              <w:rPr>
                <w:noProof/>
                <w:webHidden/>
              </w:rPr>
              <w:fldChar w:fldCharType="separate"/>
            </w:r>
            <w:r w:rsidR="00740F49">
              <w:rPr>
                <w:noProof/>
                <w:webHidden/>
              </w:rPr>
              <w:t>19</w:t>
            </w:r>
            <w:r w:rsidR="00740F49">
              <w:rPr>
                <w:noProof/>
                <w:webHidden/>
              </w:rPr>
              <w:fldChar w:fldCharType="end"/>
            </w:r>
          </w:hyperlink>
        </w:p>
        <w:p w14:paraId="60B43D70" w14:textId="4F5A11E7" w:rsidR="00740F49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60" w:history="1">
            <w:r w:rsidR="00740F49" w:rsidRPr="00825B38">
              <w:rPr>
                <w:rStyle w:val="Hyperlink"/>
                <w:b/>
                <w:noProof/>
                <w:lang w:val="en-US"/>
              </w:rPr>
              <w:t>6. Referências Bibliográficas</w:t>
            </w:r>
            <w:r w:rsidR="00740F49">
              <w:rPr>
                <w:noProof/>
                <w:webHidden/>
              </w:rPr>
              <w:tab/>
            </w:r>
            <w:r w:rsidR="00740F49">
              <w:rPr>
                <w:noProof/>
                <w:webHidden/>
              </w:rPr>
              <w:fldChar w:fldCharType="begin"/>
            </w:r>
            <w:r w:rsidR="00740F49">
              <w:rPr>
                <w:noProof/>
                <w:webHidden/>
              </w:rPr>
              <w:instrText xml:space="preserve"> PAGEREF _Toc153229860 \h </w:instrText>
            </w:r>
            <w:r w:rsidR="00740F49">
              <w:rPr>
                <w:noProof/>
                <w:webHidden/>
              </w:rPr>
            </w:r>
            <w:r w:rsidR="00740F49">
              <w:rPr>
                <w:noProof/>
                <w:webHidden/>
              </w:rPr>
              <w:fldChar w:fldCharType="separate"/>
            </w:r>
            <w:r w:rsidR="00740F49">
              <w:rPr>
                <w:noProof/>
                <w:webHidden/>
              </w:rPr>
              <w:t>20</w:t>
            </w:r>
            <w:r w:rsidR="00740F49">
              <w:rPr>
                <w:noProof/>
                <w:webHidden/>
              </w:rPr>
              <w:fldChar w:fldCharType="end"/>
            </w:r>
          </w:hyperlink>
        </w:p>
        <w:p w14:paraId="7DA5D005" w14:textId="34697521" w:rsidR="00740F49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61" w:history="1">
            <w:r w:rsidR="00740F49" w:rsidRPr="00825B38">
              <w:rPr>
                <w:rStyle w:val="Hyperlink"/>
                <w:b/>
                <w:noProof/>
              </w:rPr>
              <w:t>7. Apêndices</w:t>
            </w:r>
            <w:r w:rsidR="00740F49">
              <w:rPr>
                <w:noProof/>
                <w:webHidden/>
              </w:rPr>
              <w:tab/>
            </w:r>
            <w:r w:rsidR="00740F49">
              <w:rPr>
                <w:noProof/>
                <w:webHidden/>
              </w:rPr>
              <w:fldChar w:fldCharType="begin"/>
            </w:r>
            <w:r w:rsidR="00740F49">
              <w:rPr>
                <w:noProof/>
                <w:webHidden/>
              </w:rPr>
              <w:instrText xml:space="preserve"> PAGEREF _Toc153229861 \h </w:instrText>
            </w:r>
            <w:r w:rsidR="00740F49">
              <w:rPr>
                <w:noProof/>
                <w:webHidden/>
              </w:rPr>
            </w:r>
            <w:r w:rsidR="00740F49">
              <w:rPr>
                <w:noProof/>
                <w:webHidden/>
              </w:rPr>
              <w:fldChar w:fldCharType="separate"/>
            </w:r>
            <w:r w:rsidR="00740F49">
              <w:rPr>
                <w:noProof/>
                <w:webHidden/>
              </w:rPr>
              <w:t>21</w:t>
            </w:r>
            <w:r w:rsidR="00740F49">
              <w:rPr>
                <w:noProof/>
                <w:webHidden/>
              </w:rPr>
              <w:fldChar w:fldCharType="end"/>
            </w:r>
          </w:hyperlink>
        </w:p>
        <w:p w14:paraId="5D2A43F4" w14:textId="52341774" w:rsidR="00740F49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62" w:history="1">
            <w:r w:rsidR="00740F49" w:rsidRPr="00825B38">
              <w:rPr>
                <w:rStyle w:val="Hyperlink"/>
                <w:b/>
                <w:noProof/>
              </w:rPr>
              <w:t>Apêndice 1 – Manual de Instalação do Protótipo V1</w:t>
            </w:r>
            <w:r w:rsidR="00740F49">
              <w:rPr>
                <w:noProof/>
                <w:webHidden/>
              </w:rPr>
              <w:tab/>
            </w:r>
            <w:r w:rsidR="00740F49">
              <w:rPr>
                <w:noProof/>
                <w:webHidden/>
              </w:rPr>
              <w:fldChar w:fldCharType="begin"/>
            </w:r>
            <w:r w:rsidR="00740F49">
              <w:rPr>
                <w:noProof/>
                <w:webHidden/>
              </w:rPr>
              <w:instrText xml:space="preserve"> PAGEREF _Toc153229862 \h </w:instrText>
            </w:r>
            <w:r w:rsidR="00740F49">
              <w:rPr>
                <w:noProof/>
                <w:webHidden/>
              </w:rPr>
            </w:r>
            <w:r w:rsidR="00740F49">
              <w:rPr>
                <w:noProof/>
                <w:webHidden/>
              </w:rPr>
              <w:fldChar w:fldCharType="separate"/>
            </w:r>
            <w:r w:rsidR="00740F49">
              <w:rPr>
                <w:noProof/>
                <w:webHidden/>
              </w:rPr>
              <w:t>21</w:t>
            </w:r>
            <w:r w:rsidR="00740F49">
              <w:rPr>
                <w:noProof/>
                <w:webHidden/>
              </w:rPr>
              <w:fldChar w:fldCharType="end"/>
            </w:r>
          </w:hyperlink>
        </w:p>
        <w:p w14:paraId="397DD676" w14:textId="0B745FFB" w:rsidR="00740F49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229863" w:history="1">
            <w:r w:rsidR="00740F49" w:rsidRPr="00825B38">
              <w:rPr>
                <w:rStyle w:val="Hyperlink"/>
                <w:b/>
                <w:noProof/>
              </w:rPr>
              <w:t>Apêndice 2 – Manual de Utilização do Protótipo V1</w:t>
            </w:r>
            <w:r w:rsidR="00740F49">
              <w:rPr>
                <w:noProof/>
                <w:webHidden/>
              </w:rPr>
              <w:tab/>
            </w:r>
            <w:r w:rsidR="00740F49">
              <w:rPr>
                <w:noProof/>
                <w:webHidden/>
              </w:rPr>
              <w:fldChar w:fldCharType="begin"/>
            </w:r>
            <w:r w:rsidR="00740F49">
              <w:rPr>
                <w:noProof/>
                <w:webHidden/>
              </w:rPr>
              <w:instrText xml:space="preserve"> PAGEREF _Toc153229863 \h </w:instrText>
            </w:r>
            <w:r w:rsidR="00740F49">
              <w:rPr>
                <w:noProof/>
                <w:webHidden/>
              </w:rPr>
            </w:r>
            <w:r w:rsidR="00740F49">
              <w:rPr>
                <w:noProof/>
                <w:webHidden/>
              </w:rPr>
              <w:fldChar w:fldCharType="separate"/>
            </w:r>
            <w:r w:rsidR="00740F49">
              <w:rPr>
                <w:noProof/>
                <w:webHidden/>
              </w:rPr>
              <w:t>22</w:t>
            </w:r>
            <w:r w:rsidR="00740F49">
              <w:rPr>
                <w:noProof/>
                <w:webHidden/>
              </w:rPr>
              <w:fldChar w:fldCharType="end"/>
            </w:r>
          </w:hyperlink>
        </w:p>
        <w:p w14:paraId="1496BBB9" w14:textId="2B993925" w:rsidR="0027032E" w:rsidRDefault="0027032E">
          <w:r>
            <w:rPr>
              <w:b/>
              <w:bCs/>
            </w:rPr>
            <w:fldChar w:fldCharType="end"/>
          </w:r>
        </w:p>
      </w:sdtContent>
    </w:sdt>
    <w:p w14:paraId="75AC6977" w14:textId="77777777" w:rsidR="004F1C8D" w:rsidRDefault="00000000">
      <w:r>
        <w:br w:type="page"/>
      </w:r>
    </w:p>
    <w:p w14:paraId="72570273" w14:textId="77777777" w:rsidR="004F1C8D" w:rsidRDefault="00000000" w:rsidP="0045288B">
      <w:pPr>
        <w:pStyle w:val="Heading1"/>
        <w:rPr>
          <w:rFonts w:ascii="Calibri" w:eastAsia="Calibri" w:hAnsi="Calibri" w:cs="Calibri"/>
          <w:b/>
          <w:color w:val="000000"/>
        </w:rPr>
      </w:pPr>
      <w:bookmarkStart w:id="0" w:name="_Toc153229840"/>
      <w:r>
        <w:rPr>
          <w:rFonts w:ascii="Calibri" w:eastAsia="Calibri" w:hAnsi="Calibri" w:cs="Calibri"/>
          <w:b/>
          <w:color w:val="000000"/>
        </w:rPr>
        <w:lastRenderedPageBreak/>
        <w:t>Índice de Figuras</w:t>
      </w:r>
      <w:bookmarkEnd w:id="0"/>
    </w:p>
    <w:sdt>
      <w:sdtPr>
        <w:id w:val="326796408"/>
        <w:docPartObj>
          <w:docPartGallery w:val="Table of Contents"/>
          <w:docPartUnique/>
        </w:docPartObj>
      </w:sdtPr>
      <w:sdtContent>
        <w:p w14:paraId="0F05D850" w14:textId="38159A47" w:rsidR="004F1C8D" w:rsidRDefault="00000000">
          <w:pPr>
            <w:spacing w:before="120" w:after="0" w:line="36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 w:rsidR="00740F49">
            <w:rPr>
              <w:b/>
              <w:bCs/>
              <w:noProof/>
            </w:rPr>
            <w:t>Não foi encontrada nenhuma entrada de índice.</w:t>
          </w:r>
          <w:r>
            <w:fldChar w:fldCharType="end"/>
          </w:r>
        </w:p>
      </w:sdtContent>
    </w:sdt>
    <w:p w14:paraId="6E482324" w14:textId="77777777" w:rsidR="004F1C8D" w:rsidRDefault="00000000">
      <w:pPr>
        <w:rPr>
          <w:b/>
          <w:color w:val="000000"/>
          <w:sz w:val="32"/>
          <w:szCs w:val="32"/>
        </w:rPr>
      </w:pPr>
      <w:r>
        <w:br w:type="page"/>
      </w:r>
    </w:p>
    <w:p w14:paraId="6079111D" w14:textId="77777777" w:rsidR="004F1C8D" w:rsidRDefault="00000000" w:rsidP="0045288B">
      <w:pPr>
        <w:pStyle w:val="Heading1"/>
        <w:rPr>
          <w:rFonts w:ascii="Calibri" w:eastAsia="Calibri" w:hAnsi="Calibri" w:cs="Calibri"/>
          <w:b/>
          <w:color w:val="000000"/>
        </w:rPr>
      </w:pPr>
      <w:bookmarkStart w:id="1" w:name="_Toc153229841"/>
      <w:r>
        <w:rPr>
          <w:rFonts w:ascii="Calibri" w:eastAsia="Calibri" w:hAnsi="Calibri" w:cs="Calibri"/>
          <w:b/>
          <w:color w:val="000000"/>
        </w:rPr>
        <w:lastRenderedPageBreak/>
        <w:t>Índice de Tabelas</w:t>
      </w:r>
      <w:bookmarkEnd w:id="1"/>
    </w:p>
    <w:p w14:paraId="003A58D1" w14:textId="7D0F6983" w:rsidR="00740F49" w:rsidRDefault="00740F4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53229831" w:history="1">
        <w:r w:rsidRPr="00016151">
          <w:rPr>
            <w:rStyle w:val="Hyperlink"/>
            <w:noProof/>
          </w:rPr>
          <w:t>Tabela 1 - Escala Preferências Individuais: Área Temática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_Toc153229831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6DF981" w14:textId="0F9FE07B" w:rsidR="00740F49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229832" w:history="1">
        <w:r w:rsidR="00740F49" w:rsidRPr="00016151">
          <w:rPr>
            <w:rStyle w:val="Hyperlink"/>
            <w:noProof/>
          </w:rPr>
          <w:t>Tabela 2 - Resultados Análise Comparativa Heurísticas</w:t>
        </w:r>
        <w:r w:rsidR="00740F49">
          <w:rPr>
            <w:noProof/>
            <w:webHidden/>
          </w:rPr>
          <w:tab/>
        </w:r>
        <w:r w:rsidR="00740F49">
          <w:rPr>
            <w:noProof/>
            <w:webHidden/>
          </w:rPr>
          <w:fldChar w:fldCharType="begin"/>
        </w:r>
        <w:r w:rsidR="00740F49">
          <w:rPr>
            <w:noProof/>
            <w:webHidden/>
          </w:rPr>
          <w:instrText xml:space="preserve"> PAGEREF _Toc153229832 \h </w:instrText>
        </w:r>
        <w:r w:rsidR="00740F49">
          <w:rPr>
            <w:noProof/>
            <w:webHidden/>
          </w:rPr>
        </w:r>
        <w:r w:rsidR="00740F49">
          <w:rPr>
            <w:noProof/>
            <w:webHidden/>
          </w:rPr>
          <w:fldChar w:fldCharType="separate"/>
        </w:r>
        <w:r w:rsidR="00740F49">
          <w:rPr>
            <w:noProof/>
            <w:webHidden/>
          </w:rPr>
          <w:t>11</w:t>
        </w:r>
        <w:r w:rsidR="00740F49">
          <w:rPr>
            <w:noProof/>
            <w:webHidden/>
          </w:rPr>
          <w:fldChar w:fldCharType="end"/>
        </w:r>
      </w:hyperlink>
    </w:p>
    <w:p w14:paraId="518F0770" w14:textId="6B09B0D0" w:rsidR="004F1C8D" w:rsidRDefault="00740F49" w:rsidP="00740F49">
      <w:pPr>
        <w:spacing w:line="360" w:lineRule="auto"/>
      </w:pPr>
      <w:r>
        <w:fldChar w:fldCharType="end"/>
      </w:r>
    </w:p>
    <w:p w14:paraId="6753D524" w14:textId="77777777" w:rsidR="00740F49" w:rsidRDefault="00740F49" w:rsidP="00740F49">
      <w:pPr>
        <w:spacing w:line="360" w:lineRule="auto"/>
      </w:pPr>
    </w:p>
    <w:p w14:paraId="16DE231F" w14:textId="77777777" w:rsidR="00740F49" w:rsidRDefault="00740F49" w:rsidP="00740F49">
      <w:pPr>
        <w:spacing w:line="360" w:lineRule="auto"/>
      </w:pPr>
    </w:p>
    <w:p w14:paraId="1D0460DB" w14:textId="77777777" w:rsidR="00740F49" w:rsidRDefault="00740F49" w:rsidP="00740F49">
      <w:pPr>
        <w:spacing w:line="360" w:lineRule="auto"/>
      </w:pPr>
    </w:p>
    <w:p w14:paraId="7BC3DC34" w14:textId="77777777" w:rsidR="00740F49" w:rsidRDefault="00740F49" w:rsidP="00740F49">
      <w:pPr>
        <w:spacing w:line="360" w:lineRule="auto"/>
      </w:pPr>
    </w:p>
    <w:p w14:paraId="418E0867" w14:textId="77777777" w:rsidR="00740F49" w:rsidRDefault="00740F49" w:rsidP="00740F49">
      <w:pPr>
        <w:spacing w:line="360" w:lineRule="auto"/>
      </w:pPr>
    </w:p>
    <w:p w14:paraId="1A1182E0" w14:textId="77777777" w:rsidR="00740F49" w:rsidRDefault="00740F49" w:rsidP="00740F49">
      <w:pPr>
        <w:spacing w:line="360" w:lineRule="auto"/>
      </w:pPr>
    </w:p>
    <w:p w14:paraId="22182F5F" w14:textId="77777777" w:rsidR="00740F49" w:rsidRDefault="00740F49" w:rsidP="00740F49">
      <w:pPr>
        <w:spacing w:line="360" w:lineRule="auto"/>
      </w:pPr>
    </w:p>
    <w:p w14:paraId="69A83A77" w14:textId="77777777" w:rsidR="00740F49" w:rsidRDefault="00740F49" w:rsidP="00740F49">
      <w:pPr>
        <w:spacing w:line="360" w:lineRule="auto"/>
      </w:pPr>
    </w:p>
    <w:p w14:paraId="0C77D0A2" w14:textId="77777777" w:rsidR="00740F49" w:rsidRDefault="00740F49" w:rsidP="00740F49">
      <w:pPr>
        <w:spacing w:line="360" w:lineRule="auto"/>
      </w:pPr>
    </w:p>
    <w:p w14:paraId="1ACA0E75" w14:textId="77777777" w:rsidR="00740F49" w:rsidRDefault="00740F49" w:rsidP="00740F49">
      <w:pPr>
        <w:spacing w:line="360" w:lineRule="auto"/>
      </w:pPr>
    </w:p>
    <w:p w14:paraId="77858AA1" w14:textId="77777777" w:rsidR="00740F49" w:rsidRDefault="00740F49" w:rsidP="00740F49">
      <w:pPr>
        <w:spacing w:line="360" w:lineRule="auto"/>
      </w:pPr>
    </w:p>
    <w:p w14:paraId="532EC989" w14:textId="77777777" w:rsidR="00740F49" w:rsidRDefault="00740F49" w:rsidP="00740F49">
      <w:pPr>
        <w:spacing w:line="360" w:lineRule="auto"/>
      </w:pPr>
    </w:p>
    <w:p w14:paraId="68AA2D8E" w14:textId="77777777" w:rsidR="00740F49" w:rsidRDefault="00740F49" w:rsidP="00740F49">
      <w:pPr>
        <w:spacing w:line="360" w:lineRule="auto"/>
      </w:pPr>
    </w:p>
    <w:p w14:paraId="23245A8F" w14:textId="77777777" w:rsidR="00740F49" w:rsidRDefault="00740F49" w:rsidP="00740F49">
      <w:pPr>
        <w:spacing w:line="360" w:lineRule="auto"/>
      </w:pPr>
    </w:p>
    <w:p w14:paraId="5AF113B3" w14:textId="77777777" w:rsidR="00740F49" w:rsidRDefault="00740F49" w:rsidP="00740F49">
      <w:pPr>
        <w:spacing w:line="360" w:lineRule="auto"/>
      </w:pPr>
    </w:p>
    <w:p w14:paraId="1C8F1C99" w14:textId="77777777" w:rsidR="00740F49" w:rsidRDefault="00740F49" w:rsidP="00740F49">
      <w:pPr>
        <w:spacing w:line="360" w:lineRule="auto"/>
      </w:pPr>
    </w:p>
    <w:p w14:paraId="45A65FE0" w14:textId="77777777" w:rsidR="00740F49" w:rsidRDefault="00740F49" w:rsidP="00740F49">
      <w:pPr>
        <w:spacing w:line="360" w:lineRule="auto"/>
      </w:pPr>
    </w:p>
    <w:p w14:paraId="50152FE5" w14:textId="77777777" w:rsidR="00740F49" w:rsidRDefault="00740F49" w:rsidP="00740F49">
      <w:pPr>
        <w:spacing w:line="360" w:lineRule="auto"/>
      </w:pPr>
    </w:p>
    <w:p w14:paraId="6DF2EA6A" w14:textId="77777777" w:rsidR="00740F49" w:rsidRDefault="00740F49" w:rsidP="00740F49">
      <w:pPr>
        <w:spacing w:line="360" w:lineRule="auto"/>
      </w:pPr>
    </w:p>
    <w:p w14:paraId="79CE65C1" w14:textId="77777777" w:rsidR="00740F49" w:rsidRPr="00740F49" w:rsidRDefault="00740F49" w:rsidP="00740F49">
      <w:pPr>
        <w:spacing w:line="360" w:lineRule="auto"/>
      </w:pPr>
    </w:p>
    <w:p w14:paraId="771D2E93" w14:textId="77777777" w:rsidR="004F1C8D" w:rsidRDefault="00000000" w:rsidP="0045288B">
      <w:pPr>
        <w:pStyle w:val="Heading1"/>
        <w:rPr>
          <w:rFonts w:ascii="Calibri" w:eastAsia="Calibri" w:hAnsi="Calibri" w:cs="Calibri"/>
          <w:b/>
          <w:color w:val="000000"/>
        </w:rPr>
      </w:pPr>
      <w:bookmarkStart w:id="2" w:name="_Toc153229842"/>
      <w:r>
        <w:rPr>
          <w:rFonts w:ascii="Calibri" w:eastAsia="Calibri" w:hAnsi="Calibri" w:cs="Calibri"/>
          <w:b/>
          <w:color w:val="000000"/>
        </w:rPr>
        <w:lastRenderedPageBreak/>
        <w:t>Lista de Siglas</w:t>
      </w:r>
      <w:bookmarkEnd w:id="2"/>
    </w:p>
    <w:tbl>
      <w:tblPr>
        <w:tblStyle w:val="af9"/>
        <w:tblW w:w="814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24"/>
        <w:gridCol w:w="110"/>
        <w:gridCol w:w="7409"/>
      </w:tblGrid>
      <w:tr w:rsidR="004F1C8D" w14:paraId="15A39215" w14:textId="77777777">
        <w:trPr>
          <w:trHeight w:val="567"/>
        </w:trPr>
        <w:tc>
          <w:tcPr>
            <w:tcW w:w="624" w:type="dxa"/>
            <w:vAlign w:val="center"/>
          </w:tcPr>
          <w:p w14:paraId="3590A3E8" w14:textId="77777777" w:rsidR="004F1C8D" w:rsidRDefault="00000000">
            <w:r>
              <w:t>ANI</w:t>
            </w:r>
          </w:p>
        </w:tc>
        <w:tc>
          <w:tcPr>
            <w:tcW w:w="110" w:type="dxa"/>
            <w:vAlign w:val="center"/>
          </w:tcPr>
          <w:p w14:paraId="08ECC158" w14:textId="77777777" w:rsidR="004F1C8D" w:rsidRDefault="00000000">
            <w:pPr>
              <w:jc w:val="center"/>
            </w:pPr>
            <w:r>
              <w:t>–</w:t>
            </w:r>
          </w:p>
        </w:tc>
        <w:tc>
          <w:tcPr>
            <w:tcW w:w="7409" w:type="dxa"/>
            <w:vAlign w:val="center"/>
          </w:tcPr>
          <w:p w14:paraId="7DC1FA12" w14:textId="77777777" w:rsidR="00A31E65" w:rsidRDefault="00000000" w:rsidP="00A31E65">
            <w:pPr>
              <w:ind w:left="234"/>
            </w:pPr>
            <w:r>
              <w:t>Agência Nacional de Inovação</w:t>
            </w:r>
          </w:p>
        </w:tc>
      </w:tr>
      <w:tr w:rsidR="00A31E65" w14:paraId="7B1E2FC5" w14:textId="77777777">
        <w:trPr>
          <w:trHeight w:val="567"/>
        </w:trPr>
        <w:tc>
          <w:tcPr>
            <w:tcW w:w="624" w:type="dxa"/>
            <w:vAlign w:val="center"/>
          </w:tcPr>
          <w:p w14:paraId="3F27E7C0" w14:textId="77777777" w:rsidR="00A31E65" w:rsidRDefault="00A31E65"/>
        </w:tc>
        <w:tc>
          <w:tcPr>
            <w:tcW w:w="110" w:type="dxa"/>
            <w:vAlign w:val="center"/>
          </w:tcPr>
          <w:p w14:paraId="78F28C76" w14:textId="77777777" w:rsidR="00A31E65" w:rsidRDefault="00A31E65">
            <w:pPr>
              <w:jc w:val="center"/>
            </w:pPr>
          </w:p>
        </w:tc>
        <w:tc>
          <w:tcPr>
            <w:tcW w:w="7409" w:type="dxa"/>
            <w:vAlign w:val="center"/>
          </w:tcPr>
          <w:p w14:paraId="0C03714C" w14:textId="77777777" w:rsidR="00A31E65" w:rsidRDefault="00A31E65" w:rsidP="00A31E65">
            <w:pPr>
              <w:ind w:left="234"/>
            </w:pPr>
          </w:p>
        </w:tc>
      </w:tr>
    </w:tbl>
    <w:p w14:paraId="501B9D7D" w14:textId="77777777" w:rsidR="004F1C8D" w:rsidRDefault="004F1C8D">
      <w:pPr>
        <w:sectPr w:rsidR="004F1C8D">
          <w:headerReference w:type="default" r:id="rId12"/>
          <w:footerReference w:type="default" r:id="rId13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</w:p>
    <w:p w14:paraId="4E75A73D" w14:textId="77777777" w:rsidR="004F1C8D" w:rsidRDefault="0045288B" w:rsidP="00D37377">
      <w:pPr>
        <w:pStyle w:val="Heading1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3" w:name="_Toc153229843"/>
      <w:r>
        <w:rPr>
          <w:rFonts w:ascii="Calibri" w:eastAsia="Calibri" w:hAnsi="Calibri" w:cs="Calibri"/>
          <w:b/>
          <w:color w:val="000000"/>
        </w:rPr>
        <w:lastRenderedPageBreak/>
        <w:t>1. Introdução</w:t>
      </w:r>
      <w:bookmarkEnd w:id="3"/>
    </w:p>
    <w:p w14:paraId="129DBF68" w14:textId="0902F56A" w:rsidR="004F1C8D" w:rsidRDefault="00000000" w:rsidP="00D3737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 xml:space="preserve">O presente relatório </w:t>
      </w:r>
      <w:r w:rsidR="00A31E65">
        <w:rPr>
          <w:color w:val="000000"/>
        </w:rPr>
        <w:t xml:space="preserve">foi elaborado </w:t>
      </w:r>
      <w:r>
        <w:rPr>
          <w:color w:val="000000"/>
        </w:rPr>
        <w:t xml:space="preserve">no âmbito de um projeto de investigação da ANI em parceria com a Universidade do Minho e o Instituto Superior de Engenharia do Porto que visa o desenvolvimento de uma ferramenta de apoio ao escalonamento das atividades do departamento. </w:t>
      </w:r>
    </w:p>
    <w:p w14:paraId="48C4B001" w14:textId="11D4E1B9" w:rsidR="004F1C8D" w:rsidRPr="00D37377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rPr>
          <w:color w:val="000000"/>
        </w:rPr>
        <w:t xml:space="preserve">O relatório é o </w:t>
      </w:r>
      <w:r w:rsidR="00A31E65">
        <w:rPr>
          <w:color w:val="000000"/>
        </w:rPr>
        <w:t>quarto</w:t>
      </w:r>
      <w:r>
        <w:rPr>
          <w:color w:val="000000"/>
        </w:rPr>
        <w:t xml:space="preserve"> relatório que representa a fase </w:t>
      </w:r>
      <w:r w:rsidR="00A31E65">
        <w:rPr>
          <w:color w:val="000000"/>
        </w:rPr>
        <w:t>de validação do sistema de escalonamento e avaliação do seu impacto</w:t>
      </w:r>
      <w:r w:rsidR="00947F69">
        <w:rPr>
          <w:color w:val="000000"/>
        </w:rPr>
        <w:t xml:space="preserve"> no contexto da ANI</w:t>
      </w:r>
      <w:r>
        <w:rPr>
          <w:color w:val="000000"/>
        </w:rPr>
        <w:t xml:space="preserve">. </w:t>
      </w:r>
      <w:r w:rsidR="00947F69" w:rsidRPr="00947F69">
        <w:rPr>
          <w:color w:val="000000"/>
        </w:rPr>
        <w:t>Inclui a aplicação da Heurística 1</w:t>
      </w:r>
      <w:r w:rsidR="00947F69">
        <w:rPr>
          <w:color w:val="000000"/>
        </w:rPr>
        <w:t xml:space="preserve"> e da Heurística 2</w:t>
      </w:r>
      <w:r w:rsidR="00947F69" w:rsidRPr="00947F69">
        <w:rPr>
          <w:color w:val="000000"/>
        </w:rPr>
        <w:t>, desenvolvida</w:t>
      </w:r>
      <w:r w:rsidR="00947F69">
        <w:rPr>
          <w:color w:val="000000"/>
        </w:rPr>
        <w:t>s</w:t>
      </w:r>
      <w:r w:rsidR="00947F69" w:rsidRPr="00947F69">
        <w:rPr>
          <w:color w:val="000000"/>
        </w:rPr>
        <w:t xml:space="preserve"> no relatório anterior, à realidade da ANI, com atualizações necessárias nos parâmetros e outputs.</w:t>
      </w:r>
      <w:r w:rsidR="00A31E65" w:rsidRPr="00D37377">
        <w:t xml:space="preserve"> </w:t>
      </w:r>
      <w:r w:rsidR="001005DE" w:rsidRPr="00D37377">
        <w:t xml:space="preserve">Ainda, </w:t>
      </w:r>
      <w:r w:rsidR="00947F69">
        <w:t>fez-se uma análise comparativa preliminar de forma a optar pela heurística com melhor desempenho para incluir no protótipo V1. É</w:t>
      </w:r>
      <w:r w:rsidR="00947F69" w:rsidRPr="00D37377">
        <w:t xml:space="preserve"> apresentado um protótipo V1 do motor de otimizaçã</w:t>
      </w:r>
      <w:r w:rsidR="00947F69">
        <w:t>o</w:t>
      </w:r>
      <w:r w:rsidR="00947F69" w:rsidRPr="00D37377">
        <w:t xml:space="preserve">. </w:t>
      </w:r>
      <w:r w:rsidR="003530D1" w:rsidRPr="00D37377">
        <w:t xml:space="preserve">Finalmente, </w:t>
      </w:r>
      <w:r w:rsidR="00947F69">
        <w:t xml:space="preserve">Conduziu-se a </w:t>
      </w:r>
      <w:r w:rsidR="00947F69" w:rsidRPr="00D37377">
        <w:t xml:space="preserve">uma avaliação mais profunda da Heurística </w:t>
      </w:r>
      <w:r w:rsidR="00947F69" w:rsidRPr="00833816">
        <w:t>1</w:t>
      </w:r>
      <w:r w:rsidR="00947F69">
        <w:rPr>
          <w:color w:val="FF0000"/>
        </w:rPr>
        <w:t xml:space="preserve"> </w:t>
      </w:r>
      <w:r w:rsidR="00947F69">
        <w:t>e respetiva validação</w:t>
      </w:r>
      <w:r w:rsidR="00947F69" w:rsidRPr="00D37377">
        <w:t xml:space="preserve">, </w:t>
      </w:r>
      <w:r w:rsidR="00947F69">
        <w:t>tendo sido</w:t>
      </w:r>
      <w:r w:rsidR="00947F69" w:rsidRPr="00D37377">
        <w:t xml:space="preserve"> simulada num cenário próximo ao real.</w:t>
      </w:r>
      <w:r w:rsidR="003530D1" w:rsidRPr="00D37377">
        <w:t xml:space="preserve"> </w:t>
      </w:r>
    </w:p>
    <w:p w14:paraId="3CA0EB2F" w14:textId="6DA5D721" w:rsidR="004F1C8D" w:rsidRPr="00D37377" w:rsidRDefault="001005D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D37377">
        <w:t xml:space="preserve">Após este capítulo introdutório (capítulo 1), </w:t>
      </w:r>
      <w:r w:rsidR="00E40B48" w:rsidRPr="00E40B48">
        <w:t>O segundo capítulo aborda a evolução das Heurísticas 1 e 2. A Seção 2.1 explora as melhorias implementadas, considerando dados autênticos e dinâmicos, além de particularidades do sistema de incentivos da ANI. A Se</w:t>
      </w:r>
      <w:r w:rsidR="0095111D">
        <w:t>c</w:t>
      </w:r>
      <w:r w:rsidR="00E40B48" w:rsidRPr="00E40B48">
        <w:t>ção 2.2 detalha os inputs e outputs das heurísticas, agora consolidados num único arquivo Excel. A Se</w:t>
      </w:r>
      <w:r w:rsidR="0095111D">
        <w:t>c</w:t>
      </w:r>
      <w:r w:rsidR="00E40B48" w:rsidRPr="00E40B48">
        <w:t>ção 2.3 oferece uma comparação dinâmica preliminar das heurísticas, fundamentando a escolha da Heurística 1 para o protótipo V1.</w:t>
      </w:r>
      <w:r w:rsidR="00E40B48">
        <w:t xml:space="preserve"> </w:t>
      </w:r>
      <w:r w:rsidR="007313D2" w:rsidRPr="00D37377">
        <w:t xml:space="preserve">No capítulo </w:t>
      </w:r>
      <w:r w:rsidR="00833816">
        <w:t>3</w:t>
      </w:r>
      <w:r w:rsidR="007313D2" w:rsidRPr="00D37377">
        <w:t xml:space="preserve"> é apresentado o</w:t>
      </w:r>
      <w:r w:rsidR="00947F69" w:rsidRPr="00947F69">
        <w:t xml:space="preserve"> protótipo V1, descrevendo a </w:t>
      </w:r>
      <w:r w:rsidR="00E40B48">
        <w:t xml:space="preserve">sua </w:t>
      </w:r>
      <w:r w:rsidR="00947F69" w:rsidRPr="00947F69">
        <w:t xml:space="preserve">implementação </w:t>
      </w:r>
      <w:r w:rsidR="00E40B48">
        <w:t xml:space="preserve">(Secção 3.1) </w:t>
      </w:r>
      <w:r w:rsidR="00947F69" w:rsidRPr="00947F69">
        <w:t xml:space="preserve">e as características do Excel, </w:t>
      </w:r>
      <w:proofErr w:type="spellStart"/>
      <w:r w:rsidR="00947F69" w:rsidRPr="00947F69">
        <w:t>Python</w:t>
      </w:r>
      <w:proofErr w:type="spellEnd"/>
      <w:r w:rsidR="00947F69" w:rsidRPr="00947F69">
        <w:t xml:space="preserve"> e do site associado</w:t>
      </w:r>
      <w:r w:rsidR="00E40B48">
        <w:t xml:space="preserve"> (Secção 3.2)</w:t>
      </w:r>
      <w:r w:rsidR="004C1B1B">
        <w:t xml:space="preserve">. </w:t>
      </w:r>
      <w:r w:rsidR="00E40B48" w:rsidRPr="00E40B48">
        <w:t>A Seção 3.3 reflete sobre o protótipo V1, identificando funcionalidades úteis e aspetos a serem aprimorados no protótipo final.</w:t>
      </w:r>
      <w:r w:rsidR="00833816" w:rsidRPr="00833816">
        <w:t xml:space="preserve"> </w:t>
      </w:r>
      <w:r w:rsidR="00833816" w:rsidRPr="00D37377">
        <w:t xml:space="preserve">Posteriormente, no capítulo </w:t>
      </w:r>
      <w:r w:rsidR="00E40B48">
        <w:t>4</w:t>
      </w:r>
      <w:r w:rsidR="00833816" w:rsidRPr="00D37377">
        <w:t xml:space="preserve">, </w:t>
      </w:r>
      <w:r w:rsidR="00833816">
        <w:t>a</w:t>
      </w:r>
      <w:r w:rsidR="00833816" w:rsidRPr="00D37377">
        <w:t xml:space="preserve"> Heurística </w:t>
      </w:r>
      <w:r w:rsidR="00833816" w:rsidRPr="00833816">
        <w:t>1</w:t>
      </w:r>
      <w:r w:rsidR="00833816" w:rsidRPr="00D37377">
        <w:t xml:space="preserve"> é simulada através do modelo</w:t>
      </w:r>
      <w:r w:rsidR="00E40B48">
        <w:t xml:space="preserve"> AS-IS </w:t>
      </w:r>
      <w:r w:rsidR="00833816" w:rsidRPr="00D37377">
        <w:t xml:space="preserve">desenvolvido </w:t>
      </w:r>
      <w:r w:rsidR="00E40B48">
        <w:t xml:space="preserve">no software SIMIO </w:t>
      </w:r>
      <w:r w:rsidR="00833816" w:rsidRPr="00D37377">
        <w:t>(</w:t>
      </w:r>
      <w:r w:rsidR="00833816">
        <w:t>Secção 4.1.</w:t>
      </w:r>
      <w:r w:rsidR="00833816" w:rsidRPr="00D37377">
        <w:t>)</w:t>
      </w:r>
      <w:r w:rsidR="00833816">
        <w:t>, seguida de uma descrição e análise dos resultados obtidos (Secção 4.2.) e discussão dos resultados obtidos dessa análise (Secção 4.</w:t>
      </w:r>
      <w:r w:rsidR="00B90D38">
        <w:t>3.</w:t>
      </w:r>
      <w:r w:rsidR="00833816">
        <w:t>)</w:t>
      </w:r>
      <w:r w:rsidR="00833816" w:rsidRPr="00D37377">
        <w:t>.</w:t>
      </w:r>
    </w:p>
    <w:p w14:paraId="046B353B" w14:textId="5104F153" w:rsidR="004F1C8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 xml:space="preserve">Por último, são apresentadas as conclusões (capítulo </w:t>
      </w:r>
      <w:r w:rsidR="007313D2">
        <w:rPr>
          <w:color w:val="000000"/>
        </w:rPr>
        <w:t>5</w:t>
      </w:r>
      <w:r>
        <w:rPr>
          <w:color w:val="000000"/>
        </w:rPr>
        <w:t xml:space="preserve">) e é possível consultar as referências bibliográficas utilizadas no relatório (capítulo </w:t>
      </w:r>
      <w:r w:rsidR="007313D2">
        <w:rPr>
          <w:color w:val="000000"/>
        </w:rPr>
        <w:t>6</w:t>
      </w:r>
      <w:r>
        <w:rPr>
          <w:color w:val="000000"/>
        </w:rPr>
        <w:t xml:space="preserve">). </w:t>
      </w:r>
      <w:r w:rsidR="00E40B48" w:rsidRPr="00E40B48">
        <w:t>O último capítulo</w:t>
      </w:r>
      <w:r w:rsidR="00E40B48">
        <w:t xml:space="preserve"> (capítulo 7)</w:t>
      </w:r>
      <w:r w:rsidR="00E40B48" w:rsidRPr="00E40B48">
        <w:t xml:space="preserve"> contém apêndices relevantes para a compreensão e aprofundamento do conteúdo apresentado no relatório.</w:t>
      </w:r>
    </w:p>
    <w:p w14:paraId="60295220" w14:textId="77777777" w:rsidR="004E154D" w:rsidRDefault="004E154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04B5C969" w14:textId="77777777" w:rsidR="00833816" w:rsidRDefault="0083381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0D93F81B" w14:textId="77777777" w:rsidR="00833816" w:rsidRDefault="0083381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557E9D8A" w14:textId="77777777" w:rsidR="002836E4" w:rsidRDefault="002836E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1FE5D308" w14:textId="77777777" w:rsidR="0045288B" w:rsidRPr="0045288B" w:rsidRDefault="0045288B" w:rsidP="004C1B1B">
      <w:pPr>
        <w:pStyle w:val="Heading1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4" w:name="_Toc153229844"/>
      <w:r>
        <w:rPr>
          <w:rFonts w:ascii="Calibri" w:eastAsia="Calibri" w:hAnsi="Calibri" w:cs="Calibri"/>
          <w:b/>
          <w:color w:val="000000"/>
        </w:rPr>
        <w:lastRenderedPageBreak/>
        <w:t xml:space="preserve">2. </w:t>
      </w:r>
      <w:r w:rsidR="007313D2">
        <w:rPr>
          <w:rFonts w:ascii="Calibri" w:eastAsia="Calibri" w:hAnsi="Calibri" w:cs="Calibri"/>
          <w:b/>
          <w:color w:val="000000"/>
        </w:rPr>
        <w:t>Heurísticas de Alocação</w:t>
      </w:r>
      <w:bookmarkEnd w:id="4"/>
    </w:p>
    <w:p w14:paraId="6D61E8B2" w14:textId="1CAE5833" w:rsidR="00385755" w:rsidRPr="00FA7C52" w:rsidRDefault="0045288B" w:rsidP="00FA7C52">
      <w:pPr>
        <w:pStyle w:val="Heading2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5" w:name="_Toc153229845"/>
      <w:r w:rsidRPr="0045288B">
        <w:rPr>
          <w:rFonts w:ascii="Calibri" w:eastAsia="Calibri" w:hAnsi="Calibri" w:cs="Calibri"/>
          <w:b/>
          <w:color w:val="000000"/>
        </w:rPr>
        <w:t>2.1. Atualização das Heurísticas</w:t>
      </w:r>
      <w:bookmarkEnd w:id="5"/>
    </w:p>
    <w:p w14:paraId="7C1A4041" w14:textId="2F543730" w:rsidR="00FA7C52" w:rsidRDefault="00471CBF" w:rsidP="00921B0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471CBF">
        <w:rPr>
          <w:color w:val="000000"/>
        </w:rPr>
        <w:t>As melhorias fundamentais aplicadas às heurísticas visaram incorporar dados autênticos e dinâmicos, além da introdução de particularidades inerentes aos procedimentos específicos do sistema de incentivos da ANI.</w:t>
      </w:r>
      <w:r w:rsidR="003646F0">
        <w:rPr>
          <w:color w:val="000000"/>
        </w:rPr>
        <w:t xml:space="preserve"> </w:t>
      </w:r>
      <w:r w:rsidR="003646F0" w:rsidRPr="003646F0">
        <w:rPr>
          <w:color w:val="000000"/>
        </w:rPr>
        <w:t>Para otimizar o processo de alocação, foram implementadas as seguintes melhorias:</w:t>
      </w:r>
    </w:p>
    <w:p w14:paraId="0EC54C30" w14:textId="1D2D196F" w:rsidR="00C81C9C" w:rsidRPr="0024788A" w:rsidRDefault="003646F0" w:rsidP="00921B02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 xml:space="preserve">Desdobramento de Projetos: cada projeto foi tratado como dois distintos </w:t>
      </w:r>
      <w:r w:rsidR="0024788A">
        <w:rPr>
          <w:color w:val="000000"/>
        </w:rPr>
        <w:t xml:space="preserve">– um para a fase de análise de candidatura, </w:t>
      </w:r>
      <w:r w:rsidR="00A55772" w:rsidRPr="00A55772">
        <w:t>e outro que apenas surge quando o projeto é aprovado, que diz respeito à fase de acompanhamento</w:t>
      </w:r>
      <w:r w:rsidR="0024788A">
        <w:t>;</w:t>
      </w:r>
    </w:p>
    <w:p w14:paraId="56AF9559" w14:textId="2A604B5F" w:rsidR="003646F0" w:rsidRDefault="0024788A" w:rsidP="00921B02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t xml:space="preserve">Introdução da “Lista Negra”: matriz de aptidão dos técnicos que assegura que </w:t>
      </w:r>
      <w:r w:rsidRPr="00921B02">
        <w:rPr>
          <w:color w:val="000000"/>
        </w:rPr>
        <w:t>um técnico não realize simultaneamente a análise e o acompanhamento de candidaturas para o mesmo projeto, evitando conflitos de responsabilidades.</w:t>
      </w:r>
      <w:r w:rsidRPr="0024788A">
        <w:rPr>
          <w:color w:val="000000"/>
        </w:rPr>
        <w:t xml:space="preserve"> </w:t>
      </w:r>
      <w:r>
        <w:rPr>
          <w:color w:val="000000"/>
        </w:rPr>
        <w:t>Ou seja, a matriz de aptidão já não é gerada aleatoriamente, mas calculada através do ficheiro Excel que contém o input das heurísticas</w:t>
      </w:r>
      <w:r w:rsidRPr="0024788A">
        <w:t xml:space="preserve"> </w:t>
      </w:r>
      <w:r w:rsidRPr="0024788A">
        <w:rPr>
          <w:color w:val="000000"/>
        </w:rPr>
        <w:t>, proporcionando maior control</w:t>
      </w:r>
      <w:r>
        <w:rPr>
          <w:color w:val="000000"/>
        </w:rPr>
        <w:t>o</w:t>
      </w:r>
      <w:r w:rsidRPr="0024788A">
        <w:rPr>
          <w:color w:val="000000"/>
        </w:rPr>
        <w:t xml:space="preserve"> sobre a distribuição de tarefas.</w:t>
      </w:r>
      <w:r>
        <w:rPr>
          <w:color w:val="000000"/>
        </w:rPr>
        <w:t xml:space="preserve"> </w:t>
      </w:r>
      <w:r w:rsidR="003646F0" w:rsidRPr="0024788A">
        <w:rPr>
          <w:color w:val="000000"/>
        </w:rPr>
        <w:t>Relativamente à Heurística 1, foi necessário converter os espaços em branco da “Lista Negra” para um valor infinito, de forma a não ser tido em conta no cálculo da carga restante</w:t>
      </w:r>
      <w:r>
        <w:rPr>
          <w:color w:val="000000"/>
        </w:rPr>
        <w:t>;</w:t>
      </w:r>
    </w:p>
    <w:p w14:paraId="7C879821" w14:textId="4B383C2D" w:rsidR="0024788A" w:rsidRPr="0024788A" w:rsidRDefault="0024788A" w:rsidP="00921B02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24788A">
        <w:rPr>
          <w:color w:val="000000"/>
        </w:rPr>
        <w:t>Exclusão de Técnicos Inativos:</w:t>
      </w:r>
      <w:r>
        <w:rPr>
          <w:color w:val="000000"/>
        </w:rPr>
        <w:t xml:space="preserve"> a</w:t>
      </w:r>
      <w:r w:rsidRPr="0024788A">
        <w:rPr>
          <w:color w:val="000000"/>
        </w:rPr>
        <w:t>ntes da execução da alocação, os técnicos inativos são excluídos do processo</w:t>
      </w:r>
      <w:r>
        <w:rPr>
          <w:color w:val="000000"/>
        </w:rPr>
        <w:t xml:space="preserve"> </w:t>
      </w:r>
      <w:r w:rsidRPr="00471CBF">
        <w:rPr>
          <w:color w:val="000000"/>
        </w:rPr>
        <w:t>(indisponíveis devido a motivos como férias ou doença</w:t>
      </w:r>
      <w:r>
        <w:rPr>
          <w:color w:val="000000"/>
        </w:rPr>
        <w:t>, por exemplo</w:t>
      </w:r>
      <w:r w:rsidRPr="00471CBF">
        <w:rPr>
          <w:color w:val="000000"/>
        </w:rPr>
        <w:t>)</w:t>
      </w:r>
      <w:r>
        <w:rPr>
          <w:color w:val="000000"/>
        </w:rPr>
        <w:t>.</w:t>
      </w:r>
    </w:p>
    <w:p w14:paraId="24C4F76E" w14:textId="09A3F468" w:rsidR="0045288B" w:rsidRDefault="0045288B" w:rsidP="004C1B1B">
      <w:pPr>
        <w:pStyle w:val="Heading2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6" w:name="_Toc153229846"/>
      <w:r w:rsidRPr="0045288B">
        <w:rPr>
          <w:rFonts w:ascii="Calibri" w:eastAsia="Calibri" w:hAnsi="Calibri" w:cs="Calibri"/>
          <w:b/>
          <w:color w:val="000000"/>
        </w:rPr>
        <w:t xml:space="preserve">2.2. </w:t>
      </w:r>
      <w:r w:rsidR="001C6119">
        <w:rPr>
          <w:rFonts w:ascii="Calibri" w:eastAsia="Calibri" w:hAnsi="Calibri" w:cs="Calibri"/>
          <w:b/>
          <w:color w:val="000000"/>
        </w:rPr>
        <w:t xml:space="preserve">Definição do </w:t>
      </w:r>
      <w:r w:rsidRPr="0045288B">
        <w:rPr>
          <w:rFonts w:ascii="Calibri" w:eastAsia="Calibri" w:hAnsi="Calibri" w:cs="Calibri"/>
          <w:b/>
          <w:color w:val="000000"/>
        </w:rPr>
        <w:t>Input/Output</w:t>
      </w:r>
      <w:bookmarkEnd w:id="6"/>
    </w:p>
    <w:p w14:paraId="18BBEDF2" w14:textId="0016401B" w:rsidR="00805D60" w:rsidRDefault="0024788A" w:rsidP="00935E5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Relativamente</w:t>
      </w:r>
      <w:r w:rsidRPr="0024788A">
        <w:rPr>
          <w:color w:val="000000"/>
        </w:rPr>
        <w:t xml:space="preserve"> ao </w:t>
      </w:r>
      <w:r>
        <w:rPr>
          <w:color w:val="000000"/>
        </w:rPr>
        <w:t>protótipo anterior</w:t>
      </w:r>
      <w:r w:rsidRPr="0024788A">
        <w:rPr>
          <w:color w:val="000000"/>
        </w:rPr>
        <w:t xml:space="preserve">, agora o input e o output estão </w:t>
      </w:r>
      <w:proofErr w:type="gramStart"/>
      <w:r w:rsidRPr="0024788A">
        <w:rPr>
          <w:color w:val="000000"/>
        </w:rPr>
        <w:t>consolidados</w:t>
      </w:r>
      <w:proofErr w:type="gramEnd"/>
      <w:r w:rsidRPr="0024788A">
        <w:rPr>
          <w:color w:val="000000"/>
        </w:rPr>
        <w:t xml:space="preserve"> </w:t>
      </w:r>
      <w:r>
        <w:rPr>
          <w:color w:val="000000"/>
        </w:rPr>
        <w:t>n</w:t>
      </w:r>
      <w:r w:rsidRPr="0024788A">
        <w:rPr>
          <w:color w:val="000000"/>
        </w:rPr>
        <w:t>um único ficheiro Excel, simplificando o processo e proporcionando uma estrutura mais coesa</w:t>
      </w:r>
      <w:r w:rsidR="00805D60">
        <w:rPr>
          <w:color w:val="000000"/>
        </w:rPr>
        <w:t>. Além disso, os dados de entrada foram atualizados.</w:t>
      </w:r>
    </w:p>
    <w:p w14:paraId="11B7D0B1" w14:textId="3DEFC76A" w:rsidR="003646F0" w:rsidRPr="00E62C96" w:rsidRDefault="0024788A" w:rsidP="003646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t>Foi</w:t>
      </w:r>
      <w:r w:rsidRPr="0024788A">
        <w:t xml:space="preserve"> </w:t>
      </w:r>
      <w:r>
        <w:t>i</w:t>
      </w:r>
      <w:r w:rsidRPr="0024788A">
        <w:t>mplementa</w:t>
      </w:r>
      <w:r>
        <w:t>do</w:t>
      </w:r>
      <w:r w:rsidRPr="0024788A">
        <w:t xml:space="preserve"> de um </w:t>
      </w:r>
      <w:proofErr w:type="spellStart"/>
      <w:r w:rsidRPr="0024788A">
        <w:t>User</w:t>
      </w:r>
      <w:proofErr w:type="spellEnd"/>
      <w:r w:rsidRPr="0024788A">
        <w:t xml:space="preserve"> </w:t>
      </w:r>
      <w:proofErr w:type="spellStart"/>
      <w:r w:rsidRPr="0024788A">
        <w:t>Form</w:t>
      </w:r>
      <w:proofErr w:type="spellEnd"/>
      <w:r w:rsidRPr="0024788A">
        <w:t xml:space="preserve"> para garantir autenticação segura</w:t>
      </w:r>
      <w:r>
        <w:t xml:space="preserve"> (utilizador com password)</w:t>
      </w:r>
      <w:r w:rsidRPr="0024788A">
        <w:t xml:space="preserve"> e</w:t>
      </w:r>
      <w:r>
        <w:t xml:space="preserve"> inserir</w:t>
      </w:r>
      <w:r w:rsidRPr="0024788A">
        <w:t xml:space="preserve"> bloqueios associados ao Excel</w:t>
      </w:r>
      <w:r>
        <w:t xml:space="preserve"> (não permitir apagar técnicos uma vez que o “Id” de cada técnico é uma chave de identificação única, por exemplo)</w:t>
      </w:r>
    </w:p>
    <w:p w14:paraId="708AEBAE" w14:textId="6A33B1BC" w:rsidR="00D5725B" w:rsidRDefault="00353546" w:rsidP="00935E5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 xml:space="preserve">O ficheiro Excel que contém </w:t>
      </w:r>
      <w:r w:rsidR="00616BE5">
        <w:rPr>
          <w:color w:val="000000"/>
        </w:rPr>
        <w:t>o input e o output é</w:t>
      </w:r>
      <w:r>
        <w:rPr>
          <w:color w:val="000000"/>
        </w:rPr>
        <w:t>, portanto, estruturado da seguinte forma:</w:t>
      </w:r>
    </w:p>
    <w:p w14:paraId="5C277078" w14:textId="3C1917ED" w:rsidR="00822798" w:rsidRDefault="00822798" w:rsidP="00822798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Folha “</w:t>
      </w:r>
      <w:proofErr w:type="spellStart"/>
      <w:r>
        <w:rPr>
          <w:color w:val="000000"/>
        </w:rPr>
        <w:t>Base_de_Dados</w:t>
      </w:r>
      <w:proofErr w:type="spellEnd"/>
      <w:r>
        <w:rPr>
          <w:color w:val="000000"/>
        </w:rPr>
        <w:t>”</w:t>
      </w:r>
    </w:p>
    <w:p w14:paraId="05E8BBC3" w14:textId="71C2B34E" w:rsidR="00822798" w:rsidRDefault="00ED15B1" w:rsidP="0082279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ED15B1">
        <w:rPr>
          <w:color w:val="000000"/>
        </w:rPr>
        <w:lastRenderedPageBreak/>
        <w:t xml:space="preserve">Esta folha desempenha a função de fornecer dados detalhados sobre o esforço necessário para cada atividade e tipo de projeto (Individual, </w:t>
      </w:r>
      <w:proofErr w:type="spellStart"/>
      <w:r w:rsidRPr="00ED15B1">
        <w:rPr>
          <w:color w:val="000000"/>
        </w:rPr>
        <w:t>Copromoção</w:t>
      </w:r>
      <w:proofErr w:type="spellEnd"/>
      <w:r w:rsidRPr="00ED15B1">
        <w:rPr>
          <w:color w:val="000000"/>
        </w:rPr>
        <w:t xml:space="preserve"> ou Mobilizador), áreas temáticas e a média dos pedidos de pagamento (conforme </w:t>
      </w:r>
      <w:r w:rsidR="00616BE5">
        <w:rPr>
          <w:color w:val="000000"/>
        </w:rPr>
        <w:t>estipulado</w:t>
      </w:r>
      <w:r w:rsidRPr="00ED15B1">
        <w:rPr>
          <w:color w:val="000000"/>
        </w:rPr>
        <w:t xml:space="preserve"> no relatório 2). Ao longo do tempo, esses dados podem ser atualizados </w:t>
      </w:r>
      <w:r>
        <w:rPr>
          <w:color w:val="000000"/>
        </w:rPr>
        <w:t xml:space="preserve">manualmente </w:t>
      </w:r>
      <w:r w:rsidRPr="00ED15B1">
        <w:rPr>
          <w:color w:val="000000"/>
        </w:rPr>
        <w:t>para refletir com precisão as mudanças na realidade operacional.</w:t>
      </w:r>
      <w:r>
        <w:rPr>
          <w:color w:val="000000"/>
        </w:rPr>
        <w:t xml:space="preserve"> </w:t>
      </w:r>
    </w:p>
    <w:p w14:paraId="317A4DEF" w14:textId="3EC0B5FA" w:rsidR="00822798" w:rsidRPr="00822798" w:rsidRDefault="00822798" w:rsidP="0082279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Ainda, são calculados os valores de esforço para a fase</w:t>
      </w:r>
      <w:r w:rsidR="00ED15B1">
        <w:rPr>
          <w:color w:val="000000"/>
        </w:rPr>
        <w:t>s</w:t>
      </w:r>
      <w:r>
        <w:rPr>
          <w:color w:val="000000"/>
        </w:rPr>
        <w:t xml:space="preserve"> de análise de candidatura</w:t>
      </w:r>
      <w:r w:rsidR="00ED15B1">
        <w:rPr>
          <w:color w:val="000000"/>
        </w:rPr>
        <w:t xml:space="preserve"> e </w:t>
      </w:r>
      <w:r>
        <w:rPr>
          <w:color w:val="000000"/>
        </w:rPr>
        <w:t>de acompanhamento e</w:t>
      </w:r>
      <w:r w:rsidR="00ED15B1">
        <w:rPr>
          <w:color w:val="000000"/>
        </w:rPr>
        <w:t xml:space="preserve"> de esforço</w:t>
      </w:r>
      <w:r>
        <w:rPr>
          <w:color w:val="000000"/>
        </w:rPr>
        <w:t xml:space="preserve"> total para cada tipo de projeto.</w:t>
      </w:r>
    </w:p>
    <w:p w14:paraId="65FDA551" w14:textId="0CDED894" w:rsidR="00353546" w:rsidRDefault="00353546" w:rsidP="00353546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Folha “Técnicos”</w:t>
      </w:r>
    </w:p>
    <w:p w14:paraId="5DA9C4B8" w14:textId="2C5C0E1D" w:rsidR="00ED15B1" w:rsidRDefault="00ED15B1" w:rsidP="00ED15B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Esta folha contém informações dos técnicos, tais como:</w:t>
      </w:r>
    </w:p>
    <w:p w14:paraId="6244A11F" w14:textId="3F01A9C7" w:rsidR="00ED15B1" w:rsidRPr="00ED15B1" w:rsidRDefault="00ED15B1" w:rsidP="00F81824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ED15B1">
        <w:rPr>
          <w:color w:val="000000"/>
        </w:rPr>
        <w:t>“Id”</w:t>
      </w:r>
      <w:r w:rsidR="00FC00C1">
        <w:rPr>
          <w:color w:val="000000"/>
        </w:rPr>
        <w:t xml:space="preserve">: </w:t>
      </w:r>
      <w:r w:rsidR="00F81824" w:rsidRPr="00F81824">
        <w:rPr>
          <w:color w:val="000000"/>
        </w:rPr>
        <w:t xml:space="preserve">Este campo representa uma identificação única para cada técnico, </w:t>
      </w:r>
      <w:r w:rsidR="00F81824">
        <w:rPr>
          <w:color w:val="000000"/>
        </w:rPr>
        <w:t>por exemplo o</w:t>
      </w:r>
      <w:r w:rsidR="00F81824" w:rsidRPr="00F81824">
        <w:rPr>
          <w:color w:val="000000"/>
        </w:rPr>
        <w:t xml:space="preserve"> seu nome</w:t>
      </w:r>
      <w:r w:rsidR="00F81824">
        <w:rPr>
          <w:color w:val="000000"/>
        </w:rPr>
        <w:t>;</w:t>
      </w:r>
    </w:p>
    <w:p w14:paraId="1BA350E5" w14:textId="3DF0D16E" w:rsidR="00ED15B1" w:rsidRDefault="00F81824" w:rsidP="00F81824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F81824">
        <w:rPr>
          <w:color w:val="000000"/>
        </w:rPr>
        <w:t>“Disponível para a próxima alocação? (0=não, 1=sim)”: Reflete a disponibilidade atual do técnico para ser alocado a novos projetos. O valor 0 indica indisponibilidade, enquanto 1 indica disponibilidade</w:t>
      </w:r>
      <w:r w:rsidR="00ED15B1" w:rsidRPr="00ED15B1">
        <w:rPr>
          <w:color w:val="000000"/>
        </w:rPr>
        <w:t>;</w:t>
      </w:r>
    </w:p>
    <w:p w14:paraId="53261D70" w14:textId="6CA4ED0E" w:rsidR="00ED15B1" w:rsidRPr="00616BE5" w:rsidRDefault="00F81824" w:rsidP="00616BE5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F81824">
        <w:rPr>
          <w:color w:val="000000"/>
        </w:rPr>
        <w:t>“Projetos atribuídos”: Indica o</w:t>
      </w:r>
      <w:r>
        <w:rPr>
          <w:color w:val="000000"/>
        </w:rPr>
        <w:t xml:space="preserve">s </w:t>
      </w:r>
      <w:r w:rsidRPr="00F81824">
        <w:rPr>
          <w:color w:val="000000"/>
        </w:rPr>
        <w:t>projetos não concluídos que foram alocados ao técnico</w:t>
      </w:r>
      <w:r>
        <w:rPr>
          <w:color w:val="000000"/>
        </w:rPr>
        <w:t>;</w:t>
      </w:r>
    </w:p>
    <w:p w14:paraId="585890AD" w14:textId="462128E5" w:rsidR="009A758C" w:rsidRPr="00740F49" w:rsidRDefault="00ED15B1" w:rsidP="00740F49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ED15B1">
        <w:rPr>
          <w:color w:val="000000"/>
        </w:rPr>
        <w:t>“Anos de serviço</w:t>
      </w:r>
      <w:r>
        <w:rPr>
          <w:color w:val="000000"/>
        </w:rPr>
        <w:t>”</w:t>
      </w:r>
      <w:r w:rsidR="00F81824" w:rsidRPr="00F81824">
        <w:rPr>
          <w:color w:val="000000"/>
        </w:rPr>
        <w:t>: Representa a experiência individual de cada técnico em anos de serviço</w:t>
      </w:r>
      <w:r w:rsidRPr="00ED15B1">
        <w:rPr>
          <w:color w:val="000000"/>
        </w:rPr>
        <w:t>;</w:t>
      </w:r>
    </w:p>
    <w:p w14:paraId="44A37996" w14:textId="5565AB2C" w:rsidR="00ED15B1" w:rsidRDefault="00DF0704" w:rsidP="00F81824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ED15B1">
        <w:rPr>
          <w:color w:val="000000"/>
        </w:rPr>
        <w:t xml:space="preserve"> </w:t>
      </w:r>
      <w:r w:rsidR="00ED15B1" w:rsidRPr="00ED15B1">
        <w:rPr>
          <w:color w:val="000000"/>
        </w:rPr>
        <w:t>“AGRO/BIO/QUI”</w:t>
      </w:r>
      <w:r w:rsidR="00ED15B1">
        <w:rPr>
          <w:color w:val="000000"/>
        </w:rPr>
        <w:t xml:space="preserve">, </w:t>
      </w:r>
      <w:r w:rsidR="00ED15B1" w:rsidRPr="00ED15B1">
        <w:rPr>
          <w:color w:val="000000"/>
        </w:rPr>
        <w:t>”MAT/MEC/ENER/CONST”</w:t>
      </w:r>
      <w:r w:rsidR="00ED15B1">
        <w:rPr>
          <w:color w:val="000000"/>
        </w:rPr>
        <w:t xml:space="preserve">, </w:t>
      </w:r>
      <w:r w:rsidR="00ED15B1" w:rsidRPr="00ED15B1">
        <w:rPr>
          <w:color w:val="000000"/>
        </w:rPr>
        <w:t>”TIC/INST”</w:t>
      </w:r>
      <w:r w:rsidR="00F81824">
        <w:rPr>
          <w:color w:val="000000"/>
        </w:rPr>
        <w:t xml:space="preserve">: </w:t>
      </w:r>
      <w:r w:rsidR="00F81824" w:rsidRPr="00F81824">
        <w:rPr>
          <w:color w:val="000000"/>
        </w:rPr>
        <w:t xml:space="preserve">Estes campos indicam as </w:t>
      </w:r>
      <w:r w:rsidR="00ED15B1" w:rsidRPr="00ED15B1">
        <w:rPr>
          <w:color w:val="000000"/>
        </w:rPr>
        <w:t xml:space="preserve">preferências individuais relativamente à área temática, que segue a escala representada na Tabela </w:t>
      </w:r>
      <w:r w:rsidR="00740F49">
        <w:rPr>
          <w:color w:val="FF0000"/>
        </w:rPr>
        <w:t>1</w:t>
      </w:r>
      <w:r w:rsidR="00F81824">
        <w:rPr>
          <w:color w:val="000000"/>
        </w:rPr>
        <w:t>.</w:t>
      </w:r>
    </w:p>
    <w:p w14:paraId="1E3604D1" w14:textId="7988CF46" w:rsidR="009A758C" w:rsidRPr="00740F49" w:rsidRDefault="009A758C" w:rsidP="00740F49">
      <w:pPr>
        <w:pStyle w:val="Caption"/>
        <w:keepNext/>
        <w:jc w:val="center"/>
        <w:rPr>
          <w:color w:val="auto"/>
        </w:rPr>
      </w:pPr>
      <w:bookmarkStart w:id="7" w:name="_Toc153229831"/>
      <w:r w:rsidRPr="00740F49">
        <w:rPr>
          <w:color w:val="auto"/>
        </w:rPr>
        <w:t xml:space="preserve">Tabela </w:t>
      </w:r>
      <w:r w:rsidRPr="00740F49">
        <w:rPr>
          <w:color w:val="auto"/>
        </w:rPr>
        <w:fldChar w:fldCharType="begin"/>
      </w:r>
      <w:r w:rsidRPr="00740F49">
        <w:rPr>
          <w:color w:val="auto"/>
        </w:rPr>
        <w:instrText xml:space="preserve"> SEQ Tabela \* ARABIC </w:instrText>
      </w:r>
      <w:r w:rsidRPr="00740F49">
        <w:rPr>
          <w:color w:val="auto"/>
        </w:rPr>
        <w:fldChar w:fldCharType="separate"/>
      </w:r>
      <w:r w:rsidR="00740F49" w:rsidRPr="00740F49">
        <w:rPr>
          <w:color w:val="auto"/>
        </w:rPr>
        <w:t>1</w:t>
      </w:r>
      <w:r w:rsidRPr="00740F49">
        <w:rPr>
          <w:color w:val="auto"/>
        </w:rPr>
        <w:fldChar w:fldCharType="end"/>
      </w:r>
      <w:r w:rsidRPr="00740F49">
        <w:rPr>
          <w:color w:val="auto"/>
        </w:rPr>
        <w:t xml:space="preserve"> - Escala Preferências Individuais: Área Temática</w:t>
      </w:r>
      <w:bookmarkEnd w:id="7"/>
    </w:p>
    <w:tbl>
      <w:tblPr>
        <w:tblpPr w:leftFromText="141" w:rightFromText="141" w:vertAnchor="text" w:horzAnchor="margin" w:tblpXSpec="center" w:tblpY="45"/>
        <w:tblW w:w="2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60"/>
      </w:tblGrid>
      <w:tr w:rsidR="009A758C" w:rsidRPr="00F81824" w14:paraId="3FC3FE62" w14:textId="77777777" w:rsidTr="009A758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A86F" w14:textId="77777777" w:rsidR="009A758C" w:rsidRPr="00F81824" w:rsidRDefault="009A758C" w:rsidP="009A75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Escala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8EF4" w14:textId="77777777" w:rsidR="009A758C" w:rsidRPr="00F81824" w:rsidRDefault="009A758C" w:rsidP="009A75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Preferências</w:t>
            </w:r>
          </w:p>
        </w:tc>
      </w:tr>
      <w:tr w:rsidR="009A758C" w:rsidRPr="00F81824" w14:paraId="02699054" w14:textId="77777777" w:rsidTr="009A758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C3FA" w14:textId="77777777" w:rsidR="009A758C" w:rsidRPr="00F81824" w:rsidRDefault="009A758C" w:rsidP="009A75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2782" w14:textId="77777777" w:rsidR="009A758C" w:rsidRPr="00F81824" w:rsidRDefault="009A758C" w:rsidP="009A75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Muito baixa</w:t>
            </w:r>
          </w:p>
        </w:tc>
      </w:tr>
      <w:tr w:rsidR="009A758C" w:rsidRPr="00F81824" w14:paraId="73FD16EF" w14:textId="77777777" w:rsidTr="009A758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2A1C9" w14:textId="77777777" w:rsidR="009A758C" w:rsidRPr="00F81824" w:rsidRDefault="009A758C" w:rsidP="009A75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5697F" w14:textId="77777777" w:rsidR="009A758C" w:rsidRPr="00F81824" w:rsidRDefault="009A758C" w:rsidP="009A75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Baixa</w:t>
            </w:r>
          </w:p>
        </w:tc>
      </w:tr>
      <w:tr w:rsidR="009A758C" w:rsidRPr="00F81824" w14:paraId="7E21498A" w14:textId="77777777" w:rsidTr="009A758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BAF2" w14:textId="77777777" w:rsidR="009A758C" w:rsidRPr="00F81824" w:rsidRDefault="009A758C" w:rsidP="009A75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B3F4" w14:textId="77777777" w:rsidR="009A758C" w:rsidRPr="00F81824" w:rsidRDefault="009A758C" w:rsidP="009A75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Neutra</w:t>
            </w:r>
          </w:p>
        </w:tc>
      </w:tr>
      <w:tr w:rsidR="009A758C" w:rsidRPr="00F81824" w14:paraId="5BFD6ECC" w14:textId="77777777" w:rsidTr="009A758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3249" w14:textId="77777777" w:rsidR="009A758C" w:rsidRPr="00F81824" w:rsidRDefault="009A758C" w:rsidP="009A75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FDCE" w14:textId="77777777" w:rsidR="009A758C" w:rsidRPr="00F81824" w:rsidRDefault="009A758C" w:rsidP="009A75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Alta</w:t>
            </w:r>
          </w:p>
        </w:tc>
      </w:tr>
      <w:tr w:rsidR="009A758C" w:rsidRPr="00F81824" w14:paraId="669ED24C" w14:textId="77777777" w:rsidTr="009A758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7355" w14:textId="77777777" w:rsidR="009A758C" w:rsidRPr="00F81824" w:rsidRDefault="009A758C" w:rsidP="009A75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5AF2" w14:textId="77777777" w:rsidR="009A758C" w:rsidRPr="00F81824" w:rsidRDefault="009A758C" w:rsidP="009A758C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81824">
              <w:rPr>
                <w:rFonts w:eastAsia="Times New Roman"/>
              </w:rPr>
              <w:t>Muito alta</w:t>
            </w:r>
          </w:p>
        </w:tc>
      </w:tr>
    </w:tbl>
    <w:p w14:paraId="7F8EE301" w14:textId="77777777" w:rsidR="009A758C" w:rsidRPr="009A758C" w:rsidRDefault="009A758C" w:rsidP="009A758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7AFB70B2" w14:textId="77777777" w:rsidR="00DF0704" w:rsidRDefault="00DF0704" w:rsidP="00DF070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189E2FC7" w14:textId="77777777" w:rsidR="00DF0704" w:rsidRDefault="00DF0704" w:rsidP="00DF070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48DB185A" w14:textId="77777777" w:rsidR="00DF0704" w:rsidRPr="00DF0704" w:rsidRDefault="00DF0704" w:rsidP="00DF070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003C11E6" w14:textId="12E02EB9" w:rsidR="00F81824" w:rsidRPr="00DF0704" w:rsidRDefault="00ED15B1" w:rsidP="0082279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DF0704">
        <w:rPr>
          <w:color w:val="FF0000"/>
        </w:rPr>
        <w:t>“</w:t>
      </w:r>
      <w:proofErr w:type="spellStart"/>
      <w:r w:rsidRPr="00DF0704">
        <w:rPr>
          <w:color w:val="FF0000"/>
        </w:rPr>
        <w:t>Efi</w:t>
      </w:r>
      <w:proofErr w:type="spellEnd"/>
      <w:r w:rsidRPr="00DF0704">
        <w:rPr>
          <w:color w:val="FF0000"/>
        </w:rPr>
        <w:t xml:space="preserve"> Agro”, “</w:t>
      </w:r>
      <w:proofErr w:type="spellStart"/>
      <w:r w:rsidRPr="00DF0704">
        <w:rPr>
          <w:color w:val="FF0000"/>
        </w:rPr>
        <w:t>Efi</w:t>
      </w:r>
      <w:proofErr w:type="spellEnd"/>
      <w:r w:rsidRPr="00DF0704">
        <w:rPr>
          <w:color w:val="FF0000"/>
        </w:rPr>
        <w:t xml:space="preserve"> </w:t>
      </w:r>
      <w:proofErr w:type="spellStart"/>
      <w:r w:rsidRPr="00DF0704">
        <w:rPr>
          <w:color w:val="FF0000"/>
        </w:rPr>
        <w:t>Mat</w:t>
      </w:r>
      <w:proofErr w:type="spellEnd"/>
      <w:r w:rsidRPr="00DF0704">
        <w:rPr>
          <w:color w:val="FF0000"/>
        </w:rPr>
        <w:t>”, “</w:t>
      </w:r>
      <w:proofErr w:type="spellStart"/>
      <w:r w:rsidRPr="00DF0704">
        <w:rPr>
          <w:color w:val="FF0000"/>
        </w:rPr>
        <w:t>Efi</w:t>
      </w:r>
      <w:proofErr w:type="spellEnd"/>
      <w:r w:rsidRPr="00DF0704">
        <w:rPr>
          <w:color w:val="FF0000"/>
        </w:rPr>
        <w:t xml:space="preserve"> </w:t>
      </w:r>
      <w:proofErr w:type="spellStart"/>
      <w:r w:rsidRPr="00DF0704">
        <w:rPr>
          <w:color w:val="FF0000"/>
        </w:rPr>
        <w:t>Tic</w:t>
      </w:r>
      <w:proofErr w:type="spellEnd"/>
      <w:r w:rsidRPr="00DF0704">
        <w:rPr>
          <w:color w:val="FF0000"/>
        </w:rPr>
        <w:t>”</w:t>
      </w:r>
      <w:r w:rsidR="00F81824" w:rsidRPr="00DF0704">
        <w:rPr>
          <w:color w:val="FF0000"/>
        </w:rPr>
        <w:t>: Estes campos indicam os níveis de eficiência calculados para cada área temática específica. (não sei se está totalmente correto)</w:t>
      </w:r>
    </w:p>
    <w:p w14:paraId="39FC8147" w14:textId="2E8E877A" w:rsidR="00822798" w:rsidRPr="00F81824" w:rsidRDefault="00FC00C1" w:rsidP="0082279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FC00C1">
        <w:t>A atualização desta folha é realizada manualmente e deve ser efetuada sempre que houver alterações nas informações dos técnicos, como mudanças na disponibilidade, atribuição de novos projetos, ou adição/remoção de técnicos.</w:t>
      </w:r>
    </w:p>
    <w:p w14:paraId="74BF65C1" w14:textId="6733876C" w:rsidR="00353546" w:rsidRDefault="00353546" w:rsidP="00353546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lastRenderedPageBreak/>
        <w:t>Folha “Projetos”</w:t>
      </w:r>
    </w:p>
    <w:p w14:paraId="490EFD4F" w14:textId="6FA6ABC0" w:rsidR="00FC00C1" w:rsidRDefault="00FC00C1" w:rsidP="00FC00C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Esta folha contém informações dos projetos, tais como:</w:t>
      </w:r>
    </w:p>
    <w:p w14:paraId="59FCD3A4" w14:textId="0F29FAE9" w:rsidR="00FC00C1" w:rsidRDefault="00FC00C1" w:rsidP="00FC00C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ED15B1">
        <w:rPr>
          <w:color w:val="000000"/>
        </w:rPr>
        <w:t>“Id”</w:t>
      </w:r>
      <w:r w:rsidRPr="00F81824">
        <w:rPr>
          <w:color w:val="000000"/>
        </w:rPr>
        <w:t xml:space="preserve">: Este campo representa uma identificação única para cada </w:t>
      </w:r>
      <w:r>
        <w:rPr>
          <w:color w:val="000000"/>
        </w:rPr>
        <w:t>projeto</w:t>
      </w:r>
      <w:r w:rsidRPr="00FC00C1">
        <w:rPr>
          <w:color w:val="000000"/>
        </w:rPr>
        <w:t>;</w:t>
      </w:r>
    </w:p>
    <w:p w14:paraId="040DFD87" w14:textId="5A8156A2" w:rsidR="00FC00C1" w:rsidRDefault="00FC00C1" w:rsidP="00FC00C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“Área”: Indica a área temática associada ao</w:t>
      </w:r>
      <w:r w:rsidRPr="00F81824">
        <w:rPr>
          <w:color w:val="000000"/>
        </w:rPr>
        <w:t xml:space="preserve"> </w:t>
      </w:r>
      <w:r>
        <w:rPr>
          <w:color w:val="000000"/>
        </w:rPr>
        <w:t xml:space="preserve">projeto, seguindo a codificação da Tabela </w:t>
      </w:r>
      <w:r w:rsidRPr="00FC00C1">
        <w:rPr>
          <w:color w:val="FF0000"/>
        </w:rPr>
        <w:t>X</w:t>
      </w:r>
      <w:r w:rsidRPr="00FC00C1">
        <w:rPr>
          <w:color w:val="000000"/>
        </w:rPr>
        <w:t>;</w:t>
      </w:r>
    </w:p>
    <w:p w14:paraId="3B746729" w14:textId="0BCE0149" w:rsidR="00FC00C1" w:rsidRDefault="00FC00C1" w:rsidP="00FC00C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“Fase atual”: Representa o estado do projeto, ou seja – por aprovar (0), aprovado (1), rejeitado (2) e concluído (3);</w:t>
      </w:r>
    </w:p>
    <w:p w14:paraId="259301E4" w14:textId="25990083" w:rsidR="00FC00C1" w:rsidRDefault="00FC00C1" w:rsidP="00FC00C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 xml:space="preserve">“Técnico de análise”: </w:t>
      </w:r>
      <w:r w:rsidRPr="00FC00C1">
        <w:rPr>
          <w:color w:val="000000"/>
        </w:rPr>
        <w:t>Indica o técnico responsável pela análise da candidatura do projeto</w:t>
      </w:r>
      <w:r>
        <w:rPr>
          <w:color w:val="000000"/>
        </w:rPr>
        <w:t>;</w:t>
      </w:r>
    </w:p>
    <w:p w14:paraId="594B3EF6" w14:textId="5A4CAEDF" w:rsidR="00FC00C1" w:rsidRDefault="00FC00C1" w:rsidP="00FC00C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 xml:space="preserve">“Gestor de projeto”: </w:t>
      </w:r>
      <w:r w:rsidRPr="00FC00C1">
        <w:rPr>
          <w:color w:val="000000"/>
        </w:rPr>
        <w:t>Identifica o gestor designado para supervisionar o</w:t>
      </w:r>
      <w:r>
        <w:rPr>
          <w:color w:val="000000"/>
        </w:rPr>
        <w:t xml:space="preserve"> projeto;</w:t>
      </w:r>
    </w:p>
    <w:p w14:paraId="3C92E9C7" w14:textId="3DE7755A" w:rsidR="00FC00C1" w:rsidRDefault="00FC00C1" w:rsidP="00FC00C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“Tipo de projeto”:</w:t>
      </w:r>
      <w:r w:rsidR="005F71A7">
        <w:rPr>
          <w:color w:val="000000"/>
        </w:rPr>
        <w:t xml:space="preserve"> Indica o tipo de projeto, ou seja – Individual, </w:t>
      </w:r>
      <w:proofErr w:type="spellStart"/>
      <w:r w:rsidR="005F71A7">
        <w:rPr>
          <w:color w:val="000000"/>
        </w:rPr>
        <w:t>Copromoção</w:t>
      </w:r>
      <w:proofErr w:type="spellEnd"/>
      <w:r w:rsidR="005F71A7">
        <w:rPr>
          <w:color w:val="000000"/>
        </w:rPr>
        <w:t xml:space="preserve"> ou Mobilizador;</w:t>
      </w:r>
    </w:p>
    <w:p w14:paraId="6B236142" w14:textId="360A3DDD" w:rsidR="00FC00C1" w:rsidRDefault="00FC00C1" w:rsidP="00FC00C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“Tipo Projeto (n)”:</w:t>
      </w:r>
      <w:r w:rsidR="005F71A7">
        <w:rPr>
          <w:color w:val="000000"/>
        </w:rPr>
        <w:t xml:space="preserve"> </w:t>
      </w:r>
      <w:r w:rsidR="005F71A7" w:rsidRPr="005F71A7">
        <w:rPr>
          <w:color w:val="000000"/>
        </w:rPr>
        <w:t>Este campo automatizado reflete</w:t>
      </w:r>
      <w:r w:rsidR="005F71A7">
        <w:rPr>
          <w:color w:val="000000"/>
        </w:rPr>
        <w:t xml:space="preserve"> </w:t>
      </w:r>
      <w:r w:rsidR="005F71A7" w:rsidRPr="005F71A7">
        <w:rPr>
          <w:color w:val="000000"/>
        </w:rPr>
        <w:t xml:space="preserve">o número correspondente (1, 2 ou 3) associado aos tipos de projeto Individual, </w:t>
      </w:r>
      <w:proofErr w:type="spellStart"/>
      <w:r w:rsidR="005F71A7" w:rsidRPr="005F71A7">
        <w:rPr>
          <w:color w:val="000000"/>
        </w:rPr>
        <w:t>Copromoção</w:t>
      </w:r>
      <w:proofErr w:type="spellEnd"/>
      <w:r w:rsidR="005F71A7" w:rsidRPr="005F71A7">
        <w:rPr>
          <w:color w:val="000000"/>
        </w:rPr>
        <w:t xml:space="preserve"> ou Mobilizador</w:t>
      </w:r>
      <w:r w:rsidR="005F71A7">
        <w:rPr>
          <w:color w:val="000000"/>
        </w:rPr>
        <w:t>;</w:t>
      </w:r>
    </w:p>
    <w:p w14:paraId="31AB1C71" w14:textId="305BA31D" w:rsidR="00FC00C1" w:rsidRDefault="00FC00C1" w:rsidP="00FC00C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“Área Temática”:</w:t>
      </w:r>
      <w:r w:rsidR="005F71A7">
        <w:rPr>
          <w:color w:val="000000"/>
        </w:rPr>
        <w:t xml:space="preserve"> Indica a área temática associada ao</w:t>
      </w:r>
      <w:r w:rsidR="005F71A7" w:rsidRPr="00F81824">
        <w:rPr>
          <w:color w:val="000000"/>
        </w:rPr>
        <w:t xml:space="preserve"> </w:t>
      </w:r>
      <w:r w:rsidR="005F71A7">
        <w:rPr>
          <w:color w:val="000000"/>
        </w:rPr>
        <w:t xml:space="preserve">projeto, ou seja – </w:t>
      </w:r>
      <w:r w:rsidR="005F71A7" w:rsidRPr="00ED15B1">
        <w:rPr>
          <w:color w:val="000000"/>
        </w:rPr>
        <w:t>AGRO/BIO/QUI</w:t>
      </w:r>
      <w:r w:rsidR="005F71A7">
        <w:rPr>
          <w:color w:val="000000"/>
        </w:rPr>
        <w:t xml:space="preserve">, </w:t>
      </w:r>
      <w:r w:rsidR="005F71A7" w:rsidRPr="00ED15B1">
        <w:rPr>
          <w:color w:val="000000"/>
        </w:rPr>
        <w:t>MAT/MEC/ENER/CONST</w:t>
      </w:r>
      <w:r w:rsidR="005F71A7">
        <w:rPr>
          <w:color w:val="000000"/>
        </w:rPr>
        <w:t xml:space="preserve"> ou </w:t>
      </w:r>
      <w:r w:rsidR="005F71A7" w:rsidRPr="00ED15B1">
        <w:rPr>
          <w:color w:val="000000"/>
        </w:rPr>
        <w:t>TIC/INST</w:t>
      </w:r>
      <w:r w:rsidR="005F71A7">
        <w:rPr>
          <w:color w:val="000000"/>
        </w:rPr>
        <w:t>;</w:t>
      </w:r>
    </w:p>
    <w:p w14:paraId="57A7B5E4" w14:textId="18DAC3E1" w:rsidR="00FC00C1" w:rsidRPr="00FC00C1" w:rsidRDefault="00FC00C1" w:rsidP="00FC00C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“Área Temática (n)”:</w:t>
      </w:r>
      <w:r w:rsidR="005F71A7">
        <w:rPr>
          <w:color w:val="000000"/>
        </w:rPr>
        <w:t xml:space="preserve"> </w:t>
      </w:r>
      <w:r w:rsidR="005F71A7" w:rsidRPr="005F71A7">
        <w:rPr>
          <w:color w:val="000000"/>
        </w:rPr>
        <w:t>Este campo automatizado reflete</w:t>
      </w:r>
      <w:r w:rsidR="005F71A7">
        <w:rPr>
          <w:color w:val="000000"/>
        </w:rPr>
        <w:t xml:space="preserve"> </w:t>
      </w:r>
      <w:r w:rsidR="005F71A7" w:rsidRPr="005F71A7">
        <w:rPr>
          <w:color w:val="000000"/>
        </w:rPr>
        <w:t>o número correspondente (1, 2 ou 3) associado</w:t>
      </w:r>
      <w:r w:rsidR="005F71A7">
        <w:rPr>
          <w:color w:val="000000"/>
        </w:rPr>
        <w:t xml:space="preserve"> às áreas temáticas </w:t>
      </w:r>
      <w:r w:rsidR="005F71A7" w:rsidRPr="00ED15B1">
        <w:rPr>
          <w:color w:val="000000"/>
        </w:rPr>
        <w:t>AGRO/BIO/QUI</w:t>
      </w:r>
      <w:r w:rsidR="005F71A7">
        <w:rPr>
          <w:color w:val="000000"/>
        </w:rPr>
        <w:t xml:space="preserve">, </w:t>
      </w:r>
      <w:r w:rsidR="005F71A7" w:rsidRPr="00ED15B1">
        <w:rPr>
          <w:color w:val="000000"/>
        </w:rPr>
        <w:t>TIC/INST</w:t>
      </w:r>
      <w:r w:rsidR="005F71A7">
        <w:rPr>
          <w:color w:val="000000"/>
        </w:rPr>
        <w:t xml:space="preserve"> ou</w:t>
      </w:r>
      <w:r w:rsidR="005F71A7" w:rsidRPr="00ED15B1">
        <w:rPr>
          <w:color w:val="000000"/>
        </w:rPr>
        <w:t xml:space="preserve"> MAT/MEC/ENER/CONST</w:t>
      </w:r>
      <w:r w:rsidR="005F71A7">
        <w:rPr>
          <w:color w:val="000000"/>
        </w:rPr>
        <w:t>;</w:t>
      </w:r>
    </w:p>
    <w:p w14:paraId="5A355FB8" w14:textId="53241DEF" w:rsidR="00FC00C1" w:rsidRDefault="00FC00C1" w:rsidP="005F71A7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“Esforço Candidatura”</w:t>
      </w:r>
      <w:r w:rsidR="005F71A7">
        <w:rPr>
          <w:color w:val="000000"/>
        </w:rPr>
        <w:t xml:space="preserve">, </w:t>
      </w:r>
      <w:r w:rsidRPr="005F71A7">
        <w:rPr>
          <w:color w:val="000000"/>
        </w:rPr>
        <w:t>“Esforço Acompanhamento”</w:t>
      </w:r>
      <w:r w:rsidR="005F71A7">
        <w:rPr>
          <w:color w:val="000000"/>
        </w:rPr>
        <w:t xml:space="preserve">, </w:t>
      </w:r>
      <w:r w:rsidRPr="005F71A7">
        <w:rPr>
          <w:color w:val="000000"/>
        </w:rPr>
        <w:t>“Esforço Total”:</w:t>
      </w:r>
      <w:r w:rsidR="005F71A7">
        <w:rPr>
          <w:color w:val="000000"/>
        </w:rPr>
        <w:t xml:space="preserve"> </w:t>
      </w:r>
      <w:r w:rsidR="005F71A7" w:rsidRPr="005F71A7">
        <w:rPr>
          <w:color w:val="000000"/>
        </w:rPr>
        <w:t>Es</w:t>
      </w:r>
      <w:r w:rsidR="005F71A7">
        <w:rPr>
          <w:color w:val="000000"/>
        </w:rPr>
        <w:t>t</w:t>
      </w:r>
      <w:r w:rsidR="005F71A7" w:rsidRPr="005F71A7">
        <w:rPr>
          <w:color w:val="000000"/>
        </w:rPr>
        <w:t>es campos quantificam o esforço estimado necessário para diferentes fases do projeto</w:t>
      </w:r>
      <w:r w:rsidR="005F71A7">
        <w:rPr>
          <w:color w:val="000000"/>
        </w:rPr>
        <w:t>.</w:t>
      </w:r>
    </w:p>
    <w:p w14:paraId="7B986E00" w14:textId="0FB89AE9" w:rsidR="00616BE5" w:rsidRPr="00616BE5" w:rsidRDefault="00616BE5" w:rsidP="00616BE5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616BE5">
        <w:rPr>
          <w:color w:val="FF0000"/>
        </w:rPr>
        <w:t>“Esforço Candidatura Ajustado”, “Esforço Acompanhamento Ajustado”, “Esforço Total Ajustado”: Estes campos quantificam o esforço ajustado necessário para diferentes fases do projeto.</w:t>
      </w:r>
    </w:p>
    <w:p w14:paraId="49AB8485" w14:textId="5407C54C" w:rsidR="003646F0" w:rsidRDefault="00FC00C1" w:rsidP="00FC00C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FC00C1">
        <w:t xml:space="preserve">A atualização desta folha é realizada manualmente e deve ser efetuada sempre que houver alterações nas informações dos </w:t>
      </w:r>
      <w:r>
        <w:t>projetos</w:t>
      </w:r>
      <w:r w:rsidRPr="00FC00C1">
        <w:t xml:space="preserve">, como mudanças na </w:t>
      </w:r>
      <w:r>
        <w:t>fase atual</w:t>
      </w:r>
      <w:r w:rsidR="00616BE5">
        <w:t>, à exceção dos campos “Técnico de análise” e “Gestor de projeto”, que serão automaticamente preenchidos após obter a solução da alocação.</w:t>
      </w:r>
    </w:p>
    <w:p w14:paraId="2F15AAFB" w14:textId="04ABFBCF" w:rsidR="00655CD3" w:rsidRDefault="00353546" w:rsidP="00655CD3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Folha “</w:t>
      </w:r>
      <w:proofErr w:type="spellStart"/>
      <w:r>
        <w:rPr>
          <w:color w:val="000000"/>
        </w:rPr>
        <w:t>Matriz_Esforço_Análise</w:t>
      </w:r>
      <w:proofErr w:type="spellEnd"/>
      <w:r>
        <w:rPr>
          <w:color w:val="000000"/>
        </w:rPr>
        <w:t>”</w:t>
      </w:r>
    </w:p>
    <w:p w14:paraId="624A8B84" w14:textId="09E34FDA" w:rsidR="00655CD3" w:rsidRDefault="00655CD3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Esta folha contém a matriz de esforço para os pares de projetos e técnicos durante a fase de análise de candidaturas. O preenchimento é automático</w:t>
      </w:r>
      <w:r w:rsidR="003646F0">
        <w:rPr>
          <w:color w:val="000000"/>
        </w:rPr>
        <w:t xml:space="preserve"> após simulação da alocação</w:t>
      </w:r>
      <w:r>
        <w:rPr>
          <w:color w:val="000000"/>
        </w:rPr>
        <w:t>.</w:t>
      </w:r>
    </w:p>
    <w:p w14:paraId="16D62B85" w14:textId="245EC964" w:rsidR="00616BE5" w:rsidRPr="00616BE5" w:rsidRDefault="00616BE5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616BE5">
        <w:rPr>
          <w:color w:val="FF0000"/>
        </w:rPr>
        <w:t>EXPLICAR FÓRMULA</w:t>
      </w:r>
    </w:p>
    <w:p w14:paraId="3C51F59D" w14:textId="55630956" w:rsidR="00353546" w:rsidRDefault="00353546" w:rsidP="00353546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lastRenderedPageBreak/>
        <w:t>Folha “</w:t>
      </w:r>
      <w:proofErr w:type="spellStart"/>
      <w:r w:rsidR="00C81C9C">
        <w:rPr>
          <w:color w:val="000000"/>
        </w:rPr>
        <w:t>Matriz_Esforço_Acompanhamento</w:t>
      </w:r>
      <w:proofErr w:type="spellEnd"/>
      <w:r>
        <w:rPr>
          <w:color w:val="000000"/>
        </w:rPr>
        <w:t>”</w:t>
      </w:r>
    </w:p>
    <w:p w14:paraId="24CE5124" w14:textId="128EA03D" w:rsidR="00655CD3" w:rsidRDefault="00655CD3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655CD3">
        <w:rPr>
          <w:color w:val="000000"/>
        </w:rPr>
        <w:t>Esta folha contém a matriz de esforço para os pares de projetos e técnicos</w:t>
      </w:r>
      <w:r>
        <w:rPr>
          <w:color w:val="000000"/>
        </w:rPr>
        <w:t xml:space="preserve"> durante </w:t>
      </w:r>
      <w:r w:rsidRPr="00655CD3">
        <w:rPr>
          <w:color w:val="000000"/>
        </w:rPr>
        <w:t xml:space="preserve">a fase de </w:t>
      </w:r>
      <w:r>
        <w:rPr>
          <w:color w:val="000000"/>
        </w:rPr>
        <w:t>acompanhamento</w:t>
      </w:r>
      <w:r w:rsidRPr="00655CD3">
        <w:rPr>
          <w:color w:val="000000"/>
        </w:rPr>
        <w:t>.</w:t>
      </w:r>
      <w:r>
        <w:rPr>
          <w:color w:val="000000"/>
        </w:rPr>
        <w:t xml:space="preserve"> O preenchimento é automático</w:t>
      </w:r>
      <w:r w:rsidR="003646F0" w:rsidRPr="003646F0">
        <w:rPr>
          <w:color w:val="000000"/>
        </w:rPr>
        <w:t xml:space="preserve"> </w:t>
      </w:r>
      <w:r w:rsidR="003646F0">
        <w:rPr>
          <w:color w:val="000000"/>
        </w:rPr>
        <w:t>após simulação da alocação.</w:t>
      </w:r>
    </w:p>
    <w:p w14:paraId="00A251A5" w14:textId="3CA6EAB5" w:rsidR="00616BE5" w:rsidRPr="00616BE5" w:rsidRDefault="00616BE5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616BE5">
        <w:rPr>
          <w:color w:val="FF0000"/>
        </w:rPr>
        <w:t>EXPLICAR FÓRMUL</w:t>
      </w:r>
      <w:r>
        <w:rPr>
          <w:color w:val="FF0000"/>
        </w:rPr>
        <w:t>A</w:t>
      </w:r>
    </w:p>
    <w:p w14:paraId="2F486F5D" w14:textId="782F30DB" w:rsidR="00353546" w:rsidRDefault="00353546" w:rsidP="00353546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Folha “</w:t>
      </w:r>
      <w:proofErr w:type="spellStart"/>
      <w:r w:rsidR="00C81C9C">
        <w:rPr>
          <w:color w:val="000000"/>
        </w:rPr>
        <w:t>Matriz_Esforço_Atual</w:t>
      </w:r>
      <w:proofErr w:type="spellEnd"/>
      <w:r>
        <w:rPr>
          <w:color w:val="000000"/>
        </w:rPr>
        <w:t>”</w:t>
      </w:r>
    </w:p>
    <w:p w14:paraId="40A30BB6" w14:textId="4A0921F4" w:rsidR="00655CD3" w:rsidRDefault="00655CD3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655CD3">
        <w:rPr>
          <w:color w:val="000000"/>
        </w:rPr>
        <w:t>Esta folha contém a matriz de esforço</w:t>
      </w:r>
      <w:r>
        <w:rPr>
          <w:color w:val="000000"/>
        </w:rPr>
        <w:t xml:space="preserve"> que combina as duas matrizes anteriores</w:t>
      </w:r>
      <w:r w:rsidR="00E62C96">
        <w:rPr>
          <w:color w:val="000000"/>
        </w:rPr>
        <w:t xml:space="preserve">, ou seja, é a </w:t>
      </w:r>
      <w:r w:rsidR="00E62C96" w:rsidRPr="00DF0704">
        <w:t xml:space="preserve">“Lista Negra” </w:t>
      </w:r>
      <w:r w:rsidR="00E62C96">
        <w:rPr>
          <w:color w:val="000000"/>
        </w:rPr>
        <w:t>que será utilizada na heurística</w:t>
      </w:r>
      <w:r>
        <w:rPr>
          <w:color w:val="000000"/>
        </w:rPr>
        <w:t>.</w:t>
      </w:r>
      <w:r w:rsidR="00E62C96">
        <w:rPr>
          <w:color w:val="000000"/>
        </w:rPr>
        <w:t xml:space="preserve"> </w:t>
      </w:r>
      <w:r>
        <w:rPr>
          <w:color w:val="000000"/>
        </w:rPr>
        <w:t>O preenchimento é automático</w:t>
      </w:r>
      <w:r w:rsidR="003646F0" w:rsidRPr="003646F0">
        <w:rPr>
          <w:color w:val="000000"/>
        </w:rPr>
        <w:t xml:space="preserve"> </w:t>
      </w:r>
      <w:r w:rsidR="003646F0">
        <w:rPr>
          <w:color w:val="000000"/>
        </w:rPr>
        <w:t>após simulação da alocação.</w:t>
      </w:r>
    </w:p>
    <w:p w14:paraId="0879C69C" w14:textId="1C1B3007" w:rsidR="00E62C96" w:rsidRPr="00E62C96" w:rsidRDefault="00E62C96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616BE5">
        <w:rPr>
          <w:color w:val="FF0000"/>
        </w:rPr>
        <w:t>EXPLICAR FÓRMUL</w:t>
      </w:r>
      <w:r>
        <w:rPr>
          <w:color w:val="FF0000"/>
        </w:rPr>
        <w:t>A</w:t>
      </w:r>
    </w:p>
    <w:p w14:paraId="08E508C6" w14:textId="68D9F3A1" w:rsidR="00353546" w:rsidRDefault="00353546" w:rsidP="00353546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Folha “</w:t>
      </w:r>
      <w:proofErr w:type="spellStart"/>
      <w:r w:rsidR="00C81C9C">
        <w:rPr>
          <w:color w:val="000000"/>
        </w:rPr>
        <w:t>Matriz_Alocação_Análise</w:t>
      </w:r>
      <w:proofErr w:type="spellEnd"/>
      <w:r>
        <w:rPr>
          <w:color w:val="000000"/>
        </w:rPr>
        <w:t>”</w:t>
      </w:r>
    </w:p>
    <w:p w14:paraId="229133C9" w14:textId="0E112BC3" w:rsidR="00655CD3" w:rsidRDefault="00655CD3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Esta folha contém a matriz de alocação para os pares de projetos e técnicos</w:t>
      </w:r>
      <w:r w:rsidR="00616BE5" w:rsidRPr="00616BE5">
        <w:rPr>
          <w:color w:val="000000"/>
        </w:rPr>
        <w:t xml:space="preserve"> </w:t>
      </w:r>
      <w:r w:rsidR="00616BE5">
        <w:rPr>
          <w:color w:val="000000"/>
        </w:rPr>
        <w:t>na fase de análise de candidatura</w:t>
      </w:r>
      <w:r>
        <w:rPr>
          <w:color w:val="000000"/>
        </w:rPr>
        <w:t>, ou seja, 1 caso o técnico tenha sido alocado ao projeto e 0 caso não tenha sido alocado. O preenchimento é automático</w:t>
      </w:r>
      <w:r w:rsidR="003646F0" w:rsidRPr="003646F0">
        <w:rPr>
          <w:color w:val="000000"/>
        </w:rPr>
        <w:t xml:space="preserve"> </w:t>
      </w:r>
      <w:r w:rsidR="003646F0">
        <w:rPr>
          <w:color w:val="000000"/>
        </w:rPr>
        <w:t>após simulação da alocação.</w:t>
      </w:r>
    </w:p>
    <w:p w14:paraId="220811A9" w14:textId="7B42E6F8" w:rsidR="00E62C96" w:rsidRPr="00E62C96" w:rsidRDefault="00E62C96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616BE5">
        <w:rPr>
          <w:color w:val="FF0000"/>
        </w:rPr>
        <w:t>EXPLICAR FÓRMUL</w:t>
      </w:r>
      <w:r>
        <w:rPr>
          <w:color w:val="FF0000"/>
        </w:rPr>
        <w:t>A</w:t>
      </w:r>
    </w:p>
    <w:p w14:paraId="24D2EC01" w14:textId="27A9D09D" w:rsidR="00C81C9C" w:rsidRDefault="00C81C9C" w:rsidP="00C81C9C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Folha “</w:t>
      </w:r>
      <w:proofErr w:type="spellStart"/>
      <w:r>
        <w:rPr>
          <w:color w:val="000000"/>
        </w:rPr>
        <w:t>Matriz_Alocação_Acompanhamento</w:t>
      </w:r>
      <w:proofErr w:type="spellEnd"/>
      <w:r>
        <w:rPr>
          <w:color w:val="000000"/>
        </w:rPr>
        <w:t>”</w:t>
      </w:r>
    </w:p>
    <w:p w14:paraId="43B93F95" w14:textId="3B4038FD" w:rsidR="00655CD3" w:rsidRDefault="00655CD3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655CD3">
        <w:rPr>
          <w:color w:val="000000"/>
        </w:rPr>
        <w:t>Esta folha contém a matriz de alocação para os pares de projetos</w:t>
      </w:r>
      <w:r>
        <w:rPr>
          <w:color w:val="000000"/>
        </w:rPr>
        <w:t xml:space="preserve"> </w:t>
      </w:r>
      <w:r w:rsidRPr="00655CD3">
        <w:rPr>
          <w:color w:val="000000"/>
        </w:rPr>
        <w:t>e técnicos</w:t>
      </w:r>
      <w:r w:rsidR="00E62C96" w:rsidRPr="00E62C96">
        <w:rPr>
          <w:color w:val="000000"/>
        </w:rPr>
        <w:t xml:space="preserve"> </w:t>
      </w:r>
      <w:r w:rsidR="00E62C96">
        <w:rPr>
          <w:color w:val="000000"/>
        </w:rPr>
        <w:t>na fase de acompanhamento</w:t>
      </w:r>
      <w:r w:rsidRPr="00655CD3">
        <w:rPr>
          <w:color w:val="000000"/>
        </w:rPr>
        <w:t>, ou seja, 1 caso o técnico tenha sido alocado ao projeto e 0 caso não tenha sido alocado.</w:t>
      </w:r>
      <w:r>
        <w:rPr>
          <w:color w:val="000000"/>
        </w:rPr>
        <w:t xml:space="preserve"> O preenchimento é automático</w:t>
      </w:r>
      <w:r w:rsidR="003646F0" w:rsidRPr="003646F0">
        <w:rPr>
          <w:color w:val="000000"/>
        </w:rPr>
        <w:t xml:space="preserve"> </w:t>
      </w:r>
      <w:r w:rsidR="003646F0">
        <w:rPr>
          <w:color w:val="000000"/>
        </w:rPr>
        <w:t>após simulação da alocação.</w:t>
      </w:r>
    </w:p>
    <w:p w14:paraId="031B3CD3" w14:textId="34B1040C" w:rsidR="00E62C96" w:rsidRPr="00E62C96" w:rsidRDefault="00E62C96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616BE5">
        <w:rPr>
          <w:color w:val="FF0000"/>
        </w:rPr>
        <w:t>EXPLICAR FÓRMUL</w:t>
      </w:r>
      <w:r>
        <w:rPr>
          <w:color w:val="FF0000"/>
        </w:rPr>
        <w:t>A</w:t>
      </w:r>
    </w:p>
    <w:p w14:paraId="1444D2B3" w14:textId="104236B9" w:rsidR="00353546" w:rsidRDefault="00C81C9C" w:rsidP="00C81C9C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Folha “</w:t>
      </w:r>
      <w:proofErr w:type="spellStart"/>
      <w:r>
        <w:rPr>
          <w:color w:val="000000"/>
        </w:rPr>
        <w:t>Esforço_Técnico</w:t>
      </w:r>
      <w:proofErr w:type="spellEnd"/>
      <w:r>
        <w:rPr>
          <w:color w:val="000000"/>
        </w:rPr>
        <w:t>”</w:t>
      </w:r>
    </w:p>
    <w:p w14:paraId="17DDE69B" w14:textId="01BF3BEE" w:rsidR="00655CD3" w:rsidRDefault="00655CD3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 xml:space="preserve">Esta folha contém o esforço realizado pelo técnico </w:t>
      </w:r>
      <w:r w:rsidR="00E62C96">
        <w:rPr>
          <w:color w:val="000000"/>
        </w:rPr>
        <w:t xml:space="preserve">para a fases de análise e acompanhamento e total, </w:t>
      </w:r>
      <w:r>
        <w:rPr>
          <w:color w:val="000000"/>
        </w:rPr>
        <w:t>até à data</w:t>
      </w:r>
      <w:r w:rsidR="00E62C96">
        <w:rPr>
          <w:color w:val="000000"/>
        </w:rPr>
        <w:t xml:space="preserve"> </w:t>
      </w:r>
      <w:r w:rsidR="00E62C96" w:rsidRPr="00E62C96">
        <w:rPr>
          <w:color w:val="FF0000"/>
        </w:rPr>
        <w:t xml:space="preserve">(período de atualização a ser estabelecido) </w:t>
      </w:r>
      <w:r w:rsidR="00E62C96">
        <w:rPr>
          <w:color w:val="000000"/>
        </w:rPr>
        <w:t>e para projetos ativos.</w:t>
      </w:r>
      <w:r>
        <w:rPr>
          <w:color w:val="000000"/>
        </w:rPr>
        <w:t xml:space="preserve"> O preenchimento é automático</w:t>
      </w:r>
      <w:r w:rsidR="003646F0" w:rsidRPr="003646F0">
        <w:rPr>
          <w:color w:val="000000"/>
        </w:rPr>
        <w:t xml:space="preserve"> </w:t>
      </w:r>
      <w:r w:rsidR="003646F0">
        <w:rPr>
          <w:color w:val="000000"/>
        </w:rPr>
        <w:t>após simulação da alocação.</w:t>
      </w:r>
    </w:p>
    <w:p w14:paraId="1DDAC1BA" w14:textId="77777777" w:rsidR="00AF2914" w:rsidRDefault="00E62C96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ins w:id="8" w:author="Diogo Pires" w:date="2023-12-12T23:53:00Z"/>
          <w:color w:val="FF0000"/>
        </w:rPr>
      </w:pPr>
      <w:r w:rsidRPr="00E62C96">
        <w:rPr>
          <w:color w:val="FF0000"/>
        </w:rPr>
        <w:t xml:space="preserve">Esforço Total (Base) – </w:t>
      </w:r>
      <w:ins w:id="9" w:author="Diogo Pires" w:date="2023-12-12T23:52:00Z">
        <w:r w:rsidR="00AF2914">
          <w:rPr>
            <w:color w:val="FF0000"/>
          </w:rPr>
          <w:t>Equivale ao esforço total que o técnico já realizou, co</w:t>
        </w:r>
      </w:ins>
      <w:ins w:id="10" w:author="Diogo Pires" w:date="2023-12-12T23:53:00Z">
        <w:r w:rsidR="00AF2914">
          <w:rPr>
            <w:color w:val="FF0000"/>
          </w:rPr>
          <w:t>ntando inclusive projetos já incluídos.</w:t>
        </w:r>
      </w:ins>
    </w:p>
    <w:p w14:paraId="47DA88B4" w14:textId="64C6132E" w:rsidR="00E62C96" w:rsidRDefault="00E62C96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ins w:id="11" w:author="Diogo Pires" w:date="2023-12-12T23:55:00Z"/>
          <w:color w:val="FF0000"/>
        </w:rPr>
      </w:pPr>
      <w:del w:id="12" w:author="Diogo Pires" w:date="2023-12-12T23:52:00Z">
        <w:r w:rsidRPr="00E62C96" w:rsidDel="00AF2914">
          <w:rPr>
            <w:color w:val="FF0000"/>
          </w:rPr>
          <w:delText>o que é?</w:delText>
        </w:r>
      </w:del>
    </w:p>
    <w:p w14:paraId="38C1B75A" w14:textId="46A0B0E1" w:rsidR="00AF2914" w:rsidRPr="00AF2914" w:rsidRDefault="00AF2914" w:rsidP="00AF2914">
      <w:pPr>
        <w:spacing w:after="0" w:line="240" w:lineRule="auto"/>
        <w:jc w:val="both"/>
        <w:rPr>
          <w:ins w:id="13" w:author="Diogo Pires" w:date="2023-12-12T23:55:00Z"/>
          <w:rFonts w:eastAsia="Times New Roman"/>
          <w:color w:val="000000"/>
          <w:lang w:eastAsia="en-GB"/>
          <w:rPrChange w:id="14" w:author="Diogo Pires" w:date="2023-12-12T23:55:00Z">
            <w:rPr>
              <w:ins w:id="15" w:author="Diogo Pires" w:date="2023-12-12T23:55:00Z"/>
              <w:lang w:val="en-GB" w:eastAsia="en-GB"/>
            </w:rPr>
          </w:rPrChange>
        </w:rPr>
      </w:pPr>
      <w:ins w:id="16" w:author="Diogo Pires" w:date="2023-12-12T23:55:00Z">
        <w:r w:rsidRPr="00AF2914">
          <w:rPr>
            <w:rFonts w:eastAsia="Times New Roman"/>
            <w:color w:val="000000"/>
            <w:lang w:eastAsia="en-GB"/>
            <w:rPrChange w:id="17" w:author="Diogo Pires" w:date="2023-12-12T23:55:00Z">
              <w:rPr>
                <w:lang w:val="en-GB" w:eastAsia="en-GB"/>
              </w:rPr>
            </w:rPrChange>
          </w:rPr>
          <w:t>Esforço Total Ativo</w:t>
        </w:r>
        <w:r w:rsidRPr="00AF2914">
          <w:rPr>
            <w:rFonts w:eastAsia="Times New Roman"/>
            <w:color w:val="000000"/>
            <w:lang w:eastAsia="en-GB"/>
            <w:rPrChange w:id="18" w:author="Diogo Pires" w:date="2023-12-12T23:55:00Z">
              <w:rPr>
                <w:lang w:val="en-GB" w:eastAsia="en-GB"/>
              </w:rPr>
            </w:rPrChange>
          </w:rPr>
          <w:t xml:space="preserve"> </w:t>
        </w:r>
        <w:r w:rsidRPr="00AF2914">
          <w:rPr>
            <w:rFonts w:eastAsia="Times New Roman"/>
            <w:color w:val="000000"/>
            <w:lang w:eastAsia="en-GB"/>
            <w:rPrChange w:id="19" w:author="Diogo Pires" w:date="2023-12-12T23:55:00Z">
              <w:rPr>
                <w:rFonts w:eastAsia="Times New Roman"/>
                <w:color w:val="000000"/>
                <w:lang w:val="en-GB" w:eastAsia="en-GB"/>
              </w:rPr>
            </w:rPrChange>
          </w:rPr>
          <w:t>–</w:t>
        </w:r>
        <w:r w:rsidRPr="00AF2914">
          <w:rPr>
            <w:rFonts w:eastAsia="Times New Roman"/>
            <w:color w:val="000000"/>
            <w:lang w:eastAsia="en-GB"/>
            <w:rPrChange w:id="20" w:author="Diogo Pires" w:date="2023-12-12T23:55:00Z">
              <w:rPr>
                <w:lang w:val="en-GB" w:eastAsia="en-GB"/>
              </w:rPr>
            </w:rPrChange>
          </w:rPr>
          <w:t xml:space="preserve"> </w:t>
        </w:r>
        <w:r w:rsidRPr="00AF2914">
          <w:rPr>
            <w:rFonts w:eastAsia="Times New Roman"/>
            <w:color w:val="000000"/>
            <w:lang w:eastAsia="en-GB"/>
            <w:rPrChange w:id="21" w:author="Diogo Pires" w:date="2023-12-12T23:55:00Z">
              <w:rPr>
                <w:rFonts w:eastAsia="Times New Roman"/>
                <w:color w:val="000000"/>
                <w:lang w:val="en-GB" w:eastAsia="en-GB"/>
              </w:rPr>
            </w:rPrChange>
          </w:rPr>
          <w:t>Contêm o</w:t>
        </w:r>
        <w:r>
          <w:rPr>
            <w:rFonts w:eastAsia="Times New Roman"/>
            <w:color w:val="000000"/>
            <w:lang w:eastAsia="en-GB"/>
          </w:rPr>
          <w:t xml:space="preserve"> esforço que os técnicos t</w:t>
        </w:r>
      </w:ins>
      <w:ins w:id="22" w:author="Diogo Pires" w:date="2023-12-12T23:56:00Z">
        <w:r>
          <w:rPr>
            <w:rFonts w:eastAsia="Times New Roman"/>
            <w:color w:val="000000"/>
            <w:lang w:eastAsia="en-GB"/>
          </w:rPr>
          <w:t>ê</w:t>
        </w:r>
      </w:ins>
      <w:ins w:id="23" w:author="Diogo Pires" w:date="2023-12-12T23:55:00Z">
        <w:r>
          <w:rPr>
            <w:rFonts w:eastAsia="Times New Roman"/>
            <w:color w:val="000000"/>
            <w:lang w:eastAsia="en-GB"/>
          </w:rPr>
          <w:t>m previstos atualmente. Proje</w:t>
        </w:r>
      </w:ins>
      <w:ins w:id="24" w:author="Diogo Pires" w:date="2023-12-12T23:56:00Z">
        <w:r>
          <w:rPr>
            <w:rFonts w:eastAsia="Times New Roman"/>
            <w:color w:val="000000"/>
            <w:lang w:eastAsia="en-GB"/>
          </w:rPr>
          <w:t>tos rejeitados ou concluídos não constam nestes valores.</w:t>
        </w:r>
      </w:ins>
    </w:p>
    <w:p w14:paraId="55C9CCC1" w14:textId="77777777" w:rsidR="00AF2914" w:rsidRPr="00E62C96" w:rsidRDefault="00AF2914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</w:p>
    <w:p w14:paraId="5D0EB831" w14:textId="192486DB" w:rsidR="007559B4" w:rsidRDefault="007559B4" w:rsidP="00655C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commentRangeStart w:id="25"/>
      <w:r>
        <w:rPr>
          <w:color w:val="FF0000"/>
        </w:rPr>
        <w:lastRenderedPageBreak/>
        <w:t>Explicar fórmulas</w:t>
      </w:r>
      <w:commentRangeEnd w:id="25"/>
      <w:r w:rsidR="00AF2914">
        <w:rPr>
          <w:rStyle w:val="CommentReference"/>
        </w:rPr>
        <w:commentReference w:id="25"/>
      </w:r>
    </w:p>
    <w:p w14:paraId="5191EC47" w14:textId="15E1F5BE" w:rsidR="00D4430D" w:rsidRDefault="00D4430D" w:rsidP="00D4430D">
      <w:pPr>
        <w:pStyle w:val="Heading2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26" w:name="_Toc153229847"/>
      <w:r w:rsidRPr="0045288B">
        <w:rPr>
          <w:rFonts w:ascii="Calibri" w:eastAsia="Calibri" w:hAnsi="Calibri" w:cs="Calibri"/>
          <w:b/>
          <w:color w:val="000000"/>
        </w:rPr>
        <w:t>2.</w:t>
      </w:r>
      <w:r>
        <w:rPr>
          <w:rFonts w:ascii="Calibri" w:eastAsia="Calibri" w:hAnsi="Calibri" w:cs="Calibri"/>
          <w:b/>
          <w:color w:val="000000"/>
        </w:rPr>
        <w:t>3</w:t>
      </w:r>
      <w:r w:rsidRPr="0045288B">
        <w:rPr>
          <w:rFonts w:ascii="Calibri" w:eastAsia="Calibri" w:hAnsi="Calibri" w:cs="Calibri"/>
          <w:b/>
          <w:color w:val="000000"/>
        </w:rPr>
        <w:t xml:space="preserve">. </w:t>
      </w:r>
      <w:r w:rsidR="00837E03">
        <w:rPr>
          <w:rFonts w:ascii="Calibri" w:eastAsia="Calibri" w:hAnsi="Calibri" w:cs="Calibri"/>
          <w:b/>
          <w:color w:val="000000"/>
        </w:rPr>
        <w:t>Análise Comparativa Preliminar</w:t>
      </w:r>
      <w:r>
        <w:rPr>
          <w:rFonts w:ascii="Calibri" w:eastAsia="Calibri" w:hAnsi="Calibri" w:cs="Calibri"/>
          <w:b/>
          <w:color w:val="000000"/>
        </w:rPr>
        <w:t xml:space="preserve"> das Heurísticas</w:t>
      </w:r>
      <w:r w:rsidR="00837E03">
        <w:rPr>
          <w:rFonts w:ascii="Calibri" w:eastAsia="Calibri" w:hAnsi="Calibri" w:cs="Calibri"/>
          <w:b/>
          <w:color w:val="000000"/>
        </w:rPr>
        <w:t xml:space="preserve"> em Ambiente Dinâmico</w:t>
      </w:r>
      <w:bookmarkEnd w:id="26"/>
    </w:p>
    <w:p w14:paraId="4B133C16" w14:textId="412AACE1" w:rsidR="00DF0704" w:rsidRDefault="001C080F" w:rsidP="003646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1C080F">
        <w:t>Com o intuito de fornecer uma compreensão mais profunda da eficácia das heurísticas propostas, realiz</w:t>
      </w:r>
      <w:r>
        <w:t>ou-se</w:t>
      </w:r>
      <w:r w:rsidRPr="001C080F">
        <w:t xml:space="preserve"> uma análise comparativa preliminar </w:t>
      </w:r>
      <w:r>
        <w:t>em</w:t>
      </w:r>
      <w:r w:rsidRPr="001C080F">
        <w:t xml:space="preserve"> ambiente dinâmico. </w:t>
      </w:r>
      <w:r>
        <w:t>Optou-se</w:t>
      </w:r>
      <w:r w:rsidRPr="001C080F">
        <w:t xml:space="preserve"> por utilizar dados reais </w:t>
      </w:r>
      <w:r>
        <w:t xml:space="preserve">fornecidos pela ANI </w:t>
      </w:r>
      <w:r w:rsidRPr="001C080F">
        <w:t>para criar uma instância simulada, proporcionando uma representação mais precisa das condições operacionais reais.</w:t>
      </w:r>
    </w:p>
    <w:p w14:paraId="3DE9EF14" w14:textId="70B797F3" w:rsidR="002E02A9" w:rsidRDefault="002E02A9" w:rsidP="003646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t>É importante destacar que e</w:t>
      </w:r>
      <w:r w:rsidRPr="002E02A9">
        <w:t>sta análise é preliminar, reconhecendo a possibilidade de imprecisões nos dados devido à natureza de uma única instância simulada. Além disso, algumas informações foram calculadas e previstas para preencher lacunas nos dados autênticos.</w:t>
      </w:r>
    </w:p>
    <w:p w14:paraId="48FC22E1" w14:textId="044B259A" w:rsidR="00DD4BFD" w:rsidRDefault="00DD4BFD" w:rsidP="003646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DD4BFD">
        <w:t>A instância de teste consistiu em 100 entradas</w:t>
      </w:r>
      <w:r w:rsidR="001C080F">
        <w:t>, considerando que cada entrada representa um grupo de projetos iniciados num determinado mês</w:t>
      </w:r>
      <w:r w:rsidR="002E02A9">
        <w:t xml:space="preserve">. Ou seja, </w:t>
      </w:r>
      <w:r w:rsidR="001C080F">
        <w:t>os projetos foram</w:t>
      </w:r>
      <w:r w:rsidRPr="00DD4BFD">
        <w:t xml:space="preserve"> agrupad</w:t>
      </w:r>
      <w:r>
        <w:t>o</w:t>
      </w:r>
      <w:r w:rsidRPr="00DD4BFD">
        <w:t xml:space="preserve">s por meses, abrangendo o período de 2015 a 2023. </w:t>
      </w:r>
      <w:r>
        <w:t xml:space="preserve">Os dados </w:t>
      </w:r>
      <w:r w:rsidR="002E02A9">
        <w:t>fornecidos</w:t>
      </w:r>
      <w:r w:rsidR="002E02A9" w:rsidRPr="002E02A9">
        <w:t xml:space="preserve"> incluíram a duração em meses, a data de início da alocação e a data de conclusão prevista</w:t>
      </w:r>
      <w:r w:rsidR="002E02A9">
        <w:t xml:space="preserve"> </w:t>
      </w:r>
      <w:r>
        <w:t xml:space="preserve">para cada </w:t>
      </w:r>
      <w:r w:rsidR="001C080F">
        <w:t>entrada (agrupamento de projetos)</w:t>
      </w:r>
      <w:r>
        <w:t>.</w:t>
      </w:r>
    </w:p>
    <w:p w14:paraId="2EDE2B41" w14:textId="215286E9" w:rsidR="00DD4BFD" w:rsidRDefault="00DD4BFD" w:rsidP="003646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DD4BFD">
        <w:t>A matriz de aptidão dos técnicos foi calculada com base nos dados autênticos dos projetos</w:t>
      </w:r>
      <w:r w:rsidR="001C080F">
        <w:t xml:space="preserve"> incluídos na instância</w:t>
      </w:r>
      <w:r w:rsidRPr="00DD4BFD">
        <w:t xml:space="preserve">, </w:t>
      </w:r>
      <w:r>
        <w:t>de forma a se obter</w:t>
      </w:r>
      <w:r w:rsidRPr="00DD4BFD">
        <w:t xml:space="preserve"> uma representação mais fiel das capacidades individuais.</w:t>
      </w:r>
      <w:r w:rsidR="001C080F">
        <w:t xml:space="preserve"> Ainda, i</w:t>
      </w:r>
      <w:r>
        <w:t xml:space="preserve">mplementou-se a estratégia de alocação mensal, </w:t>
      </w:r>
      <w:r w:rsidR="001C080F">
        <w:t>aplicando as heurísticas aos grupos de projetos definidos por mês.</w:t>
      </w:r>
    </w:p>
    <w:p w14:paraId="19D066CD" w14:textId="3EBC129A" w:rsidR="00740F49" w:rsidRDefault="001C080F" w:rsidP="003646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t xml:space="preserve">Ao conduzir a simulação para toda a instância, considerando um período de 21 meses, </w:t>
      </w:r>
      <w:r w:rsidR="00DD4BFD">
        <w:t>avaliou-se o desvio padrão e a amplitude relativamente às cargas alocadas aos técnicos.</w:t>
      </w:r>
      <w:r>
        <w:t xml:space="preserve"> </w:t>
      </w:r>
      <w:r w:rsidR="002E02A9">
        <w:t xml:space="preserve">Os resultados podem ser visualizados na Tabela </w:t>
      </w:r>
      <w:r w:rsidR="00740F49">
        <w:rPr>
          <w:color w:val="FF0000"/>
        </w:rPr>
        <w:t>2</w:t>
      </w:r>
      <w:r w:rsidR="002E02A9">
        <w:t>.</w:t>
      </w:r>
    </w:p>
    <w:p w14:paraId="28079171" w14:textId="1DFC7B50" w:rsidR="00740F49" w:rsidRPr="00740F49" w:rsidRDefault="00740F49" w:rsidP="00740F49">
      <w:pPr>
        <w:pStyle w:val="Caption"/>
        <w:keepNext/>
        <w:jc w:val="center"/>
        <w:rPr>
          <w:color w:val="auto"/>
        </w:rPr>
      </w:pPr>
      <w:bookmarkStart w:id="27" w:name="_Toc153229832"/>
      <w:r w:rsidRPr="00740F49">
        <w:rPr>
          <w:color w:val="auto"/>
        </w:rPr>
        <w:t xml:space="preserve">Tabela </w:t>
      </w:r>
      <w:r w:rsidRPr="00740F49">
        <w:rPr>
          <w:color w:val="auto"/>
        </w:rPr>
        <w:fldChar w:fldCharType="begin"/>
      </w:r>
      <w:r w:rsidRPr="00740F49">
        <w:rPr>
          <w:color w:val="auto"/>
        </w:rPr>
        <w:instrText xml:space="preserve"> SEQ Tabela \* ARABIC </w:instrText>
      </w:r>
      <w:r w:rsidRPr="00740F49">
        <w:rPr>
          <w:color w:val="auto"/>
        </w:rPr>
        <w:fldChar w:fldCharType="separate"/>
      </w:r>
      <w:r w:rsidRPr="00740F49">
        <w:rPr>
          <w:color w:val="auto"/>
        </w:rPr>
        <w:t>2</w:t>
      </w:r>
      <w:r w:rsidRPr="00740F49">
        <w:rPr>
          <w:color w:val="auto"/>
        </w:rPr>
        <w:fldChar w:fldCharType="end"/>
      </w:r>
      <w:r w:rsidRPr="00740F49">
        <w:rPr>
          <w:color w:val="auto"/>
        </w:rPr>
        <w:t xml:space="preserve"> - Resultados Análise Comparativa Heurísticas</w:t>
      </w:r>
      <w:bookmarkEnd w:id="27"/>
    </w:p>
    <w:tbl>
      <w:tblPr>
        <w:tblpPr w:leftFromText="141" w:rightFromText="141" w:vertAnchor="text" w:horzAnchor="margin" w:tblpXSpec="center" w:tblpY="-63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8"/>
        <w:gridCol w:w="2092"/>
        <w:gridCol w:w="2092"/>
      </w:tblGrid>
      <w:tr w:rsidR="002E02A9" w:rsidRPr="002E02A9" w14:paraId="2476EAC6" w14:textId="77777777" w:rsidTr="002E02A9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4F524" w14:textId="001D27A1" w:rsidR="002E02A9" w:rsidRPr="002E02A9" w:rsidRDefault="002E02A9" w:rsidP="002E02A9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E02A9">
              <w:rPr>
                <w:rFonts w:eastAsia="Times New Roman"/>
              </w:rPr>
              <w:t>Heurística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77D8" w14:textId="3D2DBF39" w:rsidR="002E02A9" w:rsidRPr="002E02A9" w:rsidRDefault="002E02A9" w:rsidP="002E02A9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E02A9">
              <w:rPr>
                <w:rFonts w:eastAsia="Times New Roman"/>
              </w:rPr>
              <w:t>Desvio Padrão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8883" w14:textId="345BFAA4" w:rsidR="002E02A9" w:rsidRPr="002E02A9" w:rsidRDefault="002E02A9" w:rsidP="002E02A9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E02A9">
              <w:rPr>
                <w:rFonts w:eastAsia="Times New Roman"/>
              </w:rPr>
              <w:t>Amplitude</w:t>
            </w:r>
          </w:p>
        </w:tc>
      </w:tr>
      <w:tr w:rsidR="002E02A9" w:rsidRPr="002E02A9" w14:paraId="72CBB94D" w14:textId="77777777" w:rsidTr="002E02A9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268E7" w14:textId="7A3D124B" w:rsidR="002E02A9" w:rsidRPr="002E02A9" w:rsidRDefault="002E02A9" w:rsidP="002E02A9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E02A9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40B55" w14:textId="6D1738CF" w:rsidR="002E02A9" w:rsidRPr="002E02A9" w:rsidRDefault="002E02A9" w:rsidP="002E02A9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E02A9">
              <w:rPr>
                <w:lang w:val="en-US"/>
              </w:rPr>
              <w:t>22.339327631792827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38A41" w14:textId="11B9FFDF" w:rsidR="002E02A9" w:rsidRPr="002E02A9" w:rsidRDefault="002E02A9" w:rsidP="002E02A9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E02A9">
              <w:rPr>
                <w:lang w:val="en-US"/>
              </w:rPr>
              <w:t>49.25316171518489</w:t>
            </w:r>
          </w:p>
        </w:tc>
      </w:tr>
      <w:tr w:rsidR="002E02A9" w:rsidRPr="002E02A9" w14:paraId="2F509A1A" w14:textId="77777777" w:rsidTr="002E02A9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FCC9A" w14:textId="13F3B6D1" w:rsidR="002E02A9" w:rsidRPr="002E02A9" w:rsidRDefault="002E02A9" w:rsidP="002E02A9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E02A9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91BEC" w14:textId="5F5EA4D2" w:rsidR="002E02A9" w:rsidRPr="002E02A9" w:rsidRDefault="002E02A9" w:rsidP="002E02A9">
            <w:pPr>
              <w:spacing w:after="0" w:line="240" w:lineRule="auto"/>
              <w:jc w:val="center"/>
              <w:rPr>
                <w:lang w:val="en-US"/>
              </w:rPr>
            </w:pPr>
            <w:r w:rsidRPr="002E02A9">
              <w:rPr>
                <w:lang w:val="en-US"/>
              </w:rPr>
              <w:t>46.90097681973434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0D678" w14:textId="4CE5F6FD" w:rsidR="002E02A9" w:rsidRPr="002E02A9" w:rsidRDefault="002E02A9" w:rsidP="002E02A9">
            <w:pPr>
              <w:spacing w:after="0" w:line="240" w:lineRule="auto"/>
              <w:jc w:val="center"/>
            </w:pPr>
            <w:r w:rsidRPr="002E02A9">
              <w:t>123.74065082518064</w:t>
            </w:r>
          </w:p>
        </w:tc>
      </w:tr>
    </w:tbl>
    <w:p w14:paraId="72B6111E" w14:textId="77777777" w:rsidR="002E02A9" w:rsidRDefault="002E02A9" w:rsidP="003646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</w:p>
    <w:p w14:paraId="12B3B065" w14:textId="77777777" w:rsidR="002E02A9" w:rsidRDefault="002E02A9" w:rsidP="003646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</w:p>
    <w:p w14:paraId="66032DE8" w14:textId="694060B7" w:rsidR="002E02A9" w:rsidRPr="002E02A9" w:rsidRDefault="008201A9" w:rsidP="003646F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8201A9">
        <w:t xml:space="preserve">Com a análise dos resultados, observou-se que a Heurística 1 apresentou um desempenho mais consistente e estável nas alocações em comparação com a Heurística 2. A preferência pela Heurística 1 baseia-se </w:t>
      </w:r>
      <w:r>
        <w:t>na</w:t>
      </w:r>
      <w:r w:rsidRPr="008201A9">
        <w:t xml:space="preserve"> sua habilidade comprovada de distribuir a carga de trabalho de forma mais equitativa entre os técnicos. Assim, a Heurística 1 foi escolhida para ser implementada no protótipo V1.</w:t>
      </w:r>
    </w:p>
    <w:p w14:paraId="47B190AC" w14:textId="5003496F" w:rsidR="004F1C8D" w:rsidRDefault="004E154D" w:rsidP="004C1B1B">
      <w:pPr>
        <w:pStyle w:val="Heading1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28" w:name="_Toc153229848"/>
      <w:r>
        <w:rPr>
          <w:rFonts w:ascii="Calibri" w:eastAsia="Calibri" w:hAnsi="Calibri" w:cs="Calibri"/>
          <w:b/>
          <w:color w:val="000000"/>
        </w:rPr>
        <w:lastRenderedPageBreak/>
        <w:t>3</w:t>
      </w:r>
      <w:r w:rsidR="0045288B" w:rsidRPr="0045288B">
        <w:rPr>
          <w:rFonts w:ascii="Calibri" w:eastAsia="Calibri" w:hAnsi="Calibri" w:cs="Calibri"/>
          <w:b/>
          <w:color w:val="000000"/>
        </w:rPr>
        <w:t>. Implementação Computacional do Protótipo V1</w:t>
      </w:r>
      <w:bookmarkEnd w:id="28"/>
    </w:p>
    <w:p w14:paraId="5BEDB9D4" w14:textId="49FEDEA5" w:rsidR="000B1960" w:rsidRDefault="004E154D" w:rsidP="000B1960">
      <w:pPr>
        <w:pStyle w:val="Heading2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29" w:name="_Toc153229849"/>
      <w:r>
        <w:rPr>
          <w:rFonts w:ascii="Calibri" w:eastAsia="Calibri" w:hAnsi="Calibri" w:cs="Calibri"/>
          <w:b/>
          <w:color w:val="000000"/>
        </w:rPr>
        <w:t>3</w:t>
      </w:r>
      <w:r w:rsidR="001C6119" w:rsidRPr="0045288B">
        <w:rPr>
          <w:rFonts w:ascii="Calibri" w:eastAsia="Calibri" w:hAnsi="Calibri" w:cs="Calibri"/>
          <w:b/>
          <w:color w:val="000000"/>
        </w:rPr>
        <w:t xml:space="preserve">.1. </w:t>
      </w:r>
      <w:r w:rsidR="001C6119" w:rsidRPr="001C6119">
        <w:rPr>
          <w:rFonts w:ascii="Calibri" w:eastAsia="Calibri" w:hAnsi="Calibri" w:cs="Calibri"/>
          <w:b/>
          <w:color w:val="000000"/>
        </w:rPr>
        <w:t>Descrição do Protótipo V1</w:t>
      </w:r>
      <w:bookmarkEnd w:id="29"/>
    </w:p>
    <w:p w14:paraId="5168FCA3" w14:textId="37F5CFA7" w:rsidR="006A12CB" w:rsidRPr="00AB05E6" w:rsidRDefault="006A12CB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AB05E6">
        <w:rPr>
          <w:color w:val="000000"/>
        </w:rPr>
        <w:t xml:space="preserve">O protótipo V1 </w:t>
      </w:r>
      <w:r w:rsidR="0090318F" w:rsidRPr="00AB05E6">
        <w:rPr>
          <w:color w:val="000000"/>
        </w:rPr>
        <w:t xml:space="preserve">representa uma evolução significativa em relação à versão anterior, focando-se na validação do sistema de escalonamento e na avaliação do seu impacto. Esta fase intermédia visa proporcionar uma visão mais aprofundada do sistema, permitindo a configuração de parâmetros específicos relacionados a projetos e técnicos. Além disso, introduz uma interface </w:t>
      </w:r>
      <w:commentRangeStart w:id="30"/>
      <w:r w:rsidR="001C6AA8">
        <w:rPr>
          <w:color w:val="000000"/>
        </w:rPr>
        <w:t xml:space="preserve">web </w:t>
      </w:r>
      <w:commentRangeEnd w:id="30"/>
      <w:r w:rsidR="001C6AA8">
        <w:rPr>
          <w:rStyle w:val="CommentReference"/>
        </w:rPr>
        <w:commentReference w:id="30"/>
      </w:r>
      <w:r w:rsidR="0090318F" w:rsidRPr="00AB05E6">
        <w:rPr>
          <w:color w:val="000000"/>
        </w:rPr>
        <w:t>mais interativa e dinâmica para aprimorar a experiência do utilizador.</w:t>
      </w:r>
    </w:p>
    <w:p w14:paraId="61ADF461" w14:textId="6B0D25BA" w:rsidR="006B31FE" w:rsidRPr="00740F49" w:rsidRDefault="006B31FE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740F49">
        <w:t>O manual de utilização, detalhado no Apêndice</w:t>
      </w:r>
      <w:r w:rsidR="00655CD3" w:rsidRPr="00740F49">
        <w:t xml:space="preserve"> </w:t>
      </w:r>
      <w:r w:rsidR="00DF0704" w:rsidRPr="00740F49">
        <w:rPr>
          <w:color w:val="FF0000"/>
        </w:rPr>
        <w:t>2</w:t>
      </w:r>
      <w:r w:rsidRPr="00740F49">
        <w:t>, oferece orientações cruciais para interagir eficazmente com o sistema na sua fase atual.</w:t>
      </w:r>
      <w:r w:rsidR="00740F49" w:rsidRPr="00740F49">
        <w:t xml:space="preserve"> Já o Apêndice </w:t>
      </w:r>
      <w:r w:rsidR="00740F49" w:rsidRPr="00740F49">
        <w:rPr>
          <w:color w:val="FF0000"/>
        </w:rPr>
        <w:t>1</w:t>
      </w:r>
      <w:r w:rsidR="00740F49" w:rsidRPr="00740F49">
        <w:t xml:space="preserve"> abrange o manual de instalação, detalhando os passos necessários para </w:t>
      </w:r>
      <w:r w:rsidR="0065298A">
        <w:t xml:space="preserve">o </w:t>
      </w:r>
      <w:r w:rsidR="0065298A" w:rsidRPr="0065298A">
        <w:rPr>
          <w:i/>
          <w:iCs/>
        </w:rPr>
        <w:t>download</w:t>
      </w:r>
      <w:r w:rsidR="0065298A">
        <w:t xml:space="preserve"> </w:t>
      </w:r>
      <w:r w:rsidR="00740F49" w:rsidRPr="00740F49">
        <w:t>bem-sucedid</w:t>
      </w:r>
      <w:r w:rsidR="0065298A">
        <w:t>o</w:t>
      </w:r>
      <w:r w:rsidR="00740F49" w:rsidRPr="00740F49">
        <w:t xml:space="preserve"> do protótipo.</w:t>
      </w:r>
      <w:r w:rsidR="00DF0704" w:rsidRPr="00740F49">
        <w:t xml:space="preserve"> </w:t>
      </w:r>
    </w:p>
    <w:p w14:paraId="359AE534" w14:textId="77777777" w:rsidR="000B1960" w:rsidRDefault="000B1960" w:rsidP="000B1960">
      <w:pPr>
        <w:pStyle w:val="Heading2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31" w:name="_Toc153229850"/>
      <w:r>
        <w:rPr>
          <w:rFonts w:ascii="Calibri" w:eastAsia="Calibri" w:hAnsi="Calibri" w:cs="Calibri"/>
          <w:b/>
          <w:color w:val="000000"/>
        </w:rPr>
        <w:t>3</w:t>
      </w:r>
      <w:r w:rsidRPr="0045288B">
        <w:rPr>
          <w:rFonts w:ascii="Calibri" w:eastAsia="Calibri" w:hAnsi="Calibri" w:cs="Calibri"/>
          <w:b/>
          <w:color w:val="000000"/>
        </w:rPr>
        <w:t xml:space="preserve">.2. </w:t>
      </w:r>
      <w:r w:rsidRPr="001C6119">
        <w:rPr>
          <w:rFonts w:ascii="Calibri" w:eastAsia="Calibri" w:hAnsi="Calibri" w:cs="Calibri"/>
          <w:b/>
          <w:color w:val="000000"/>
        </w:rPr>
        <w:t>Características e Funcionalidades do Protótipo V1</w:t>
      </w:r>
      <w:bookmarkEnd w:id="31"/>
    </w:p>
    <w:p w14:paraId="16AFEF10" w14:textId="4CB5ADD3" w:rsidR="004C1B1B" w:rsidRDefault="004E154D" w:rsidP="004C1B1B">
      <w:pPr>
        <w:pStyle w:val="Heading3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32" w:name="_Toc153229851"/>
      <w:r>
        <w:rPr>
          <w:rFonts w:ascii="Calibri" w:eastAsia="Calibri" w:hAnsi="Calibri" w:cs="Calibri"/>
          <w:b/>
          <w:color w:val="000000"/>
        </w:rPr>
        <w:t>3</w:t>
      </w:r>
      <w:r w:rsidR="004C1B1B" w:rsidRPr="0045288B">
        <w:rPr>
          <w:rFonts w:ascii="Calibri" w:eastAsia="Calibri" w:hAnsi="Calibri" w:cs="Calibri"/>
          <w:b/>
          <w:color w:val="000000"/>
        </w:rPr>
        <w:t>.</w:t>
      </w:r>
      <w:r w:rsidR="004C1B1B">
        <w:rPr>
          <w:rFonts w:ascii="Calibri" w:eastAsia="Calibri" w:hAnsi="Calibri" w:cs="Calibri"/>
          <w:b/>
          <w:color w:val="000000"/>
        </w:rPr>
        <w:t>1</w:t>
      </w:r>
      <w:r w:rsidR="004C1B1B" w:rsidRPr="0045288B">
        <w:rPr>
          <w:rFonts w:ascii="Calibri" w:eastAsia="Calibri" w:hAnsi="Calibri" w:cs="Calibri"/>
          <w:b/>
          <w:color w:val="000000"/>
        </w:rPr>
        <w:t xml:space="preserve">.1. </w:t>
      </w:r>
      <w:r w:rsidR="004C1B1B">
        <w:rPr>
          <w:rFonts w:ascii="Calibri" w:eastAsia="Calibri" w:hAnsi="Calibri" w:cs="Calibri"/>
          <w:b/>
          <w:color w:val="000000"/>
        </w:rPr>
        <w:t>Excel</w:t>
      </w:r>
      <w:bookmarkEnd w:id="32"/>
    </w:p>
    <w:p w14:paraId="47DCC719" w14:textId="7302A1CF" w:rsidR="0090318F" w:rsidRPr="00AB05E6" w:rsidRDefault="0090318F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AB05E6">
        <w:rPr>
          <w:color w:val="000000"/>
        </w:rPr>
        <w:t xml:space="preserve">A implementação do protótipo V1 inclui </w:t>
      </w:r>
      <w:r w:rsidR="008201A9">
        <w:rPr>
          <w:color w:val="000000"/>
        </w:rPr>
        <w:t>a</w:t>
      </w:r>
      <w:r w:rsidRPr="00AB05E6">
        <w:rPr>
          <w:color w:val="000000"/>
        </w:rPr>
        <w:t xml:space="preserve"> folha de Excel </w:t>
      </w:r>
      <w:r w:rsidR="008201A9">
        <w:rPr>
          <w:color w:val="000000"/>
        </w:rPr>
        <w:t xml:space="preserve">descrita na Secção 2.2., servindo como interface </w:t>
      </w:r>
      <w:r w:rsidRPr="00AB05E6">
        <w:rPr>
          <w:color w:val="000000"/>
        </w:rPr>
        <w:t>para entrada</w:t>
      </w:r>
      <w:r w:rsidR="008201A9">
        <w:rPr>
          <w:color w:val="000000"/>
        </w:rPr>
        <w:t xml:space="preserve"> e saída</w:t>
      </w:r>
      <w:r w:rsidRPr="00AB05E6">
        <w:rPr>
          <w:color w:val="000000"/>
        </w:rPr>
        <w:t xml:space="preserve"> de dados</w:t>
      </w:r>
      <w:r w:rsidR="008201A9">
        <w:rPr>
          <w:color w:val="000000"/>
        </w:rPr>
        <w:t>.</w:t>
      </w:r>
    </w:p>
    <w:p w14:paraId="265884C1" w14:textId="173E072D" w:rsidR="0090318F" w:rsidRPr="00AB05E6" w:rsidRDefault="0090318F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AB05E6">
        <w:rPr>
          <w:color w:val="000000"/>
        </w:rPr>
        <w:t xml:space="preserve">A estrutura do Excel é organizada em folhas, oferecendo uma maneira intuitiva de inserir e atualizar informações relevantes. Além disso, configuração dos parâmetros relativos aos técnicos e projetos é flexível, permitindo </w:t>
      </w:r>
      <w:r w:rsidR="008201A9" w:rsidRPr="008201A9">
        <w:rPr>
          <w:color w:val="000000"/>
        </w:rPr>
        <w:t>uma adaptação eficiente às necessidades específicas.</w:t>
      </w:r>
    </w:p>
    <w:p w14:paraId="01013BEF" w14:textId="63CA4327" w:rsidR="008201A9" w:rsidRDefault="008201A9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t>Ao contrário do</w:t>
      </w:r>
      <w:r w:rsidR="00DA5954" w:rsidRPr="008201A9">
        <w:t xml:space="preserve"> protótipo V0, </w:t>
      </w:r>
      <w:r>
        <w:t xml:space="preserve">ao finalizar a execução da simulação, </w:t>
      </w:r>
      <w:r w:rsidRPr="008201A9">
        <w:t>os valores do</w:t>
      </w:r>
      <w:r w:rsidR="00DA5954" w:rsidRPr="008201A9">
        <w:t xml:space="preserve"> ficheiro Excel </w:t>
      </w:r>
      <w:r w:rsidRPr="008201A9">
        <w:t>são</w:t>
      </w:r>
      <w:r w:rsidR="00DA5954" w:rsidRPr="008201A9">
        <w:t xml:space="preserve"> </w:t>
      </w:r>
      <w:r w:rsidRPr="008201A9">
        <w:t xml:space="preserve">atualizados. </w:t>
      </w:r>
      <w:r w:rsidR="006616A1" w:rsidRPr="006616A1">
        <w:t>É crucial notar que, antes de iniciar uma nova simulação, é recomendado salvar a versão mais recente do arquivo Excel para preservar os dados e as configurações atualizadas.</w:t>
      </w:r>
      <w:r w:rsidR="0065298A">
        <w:t xml:space="preserve"> </w:t>
      </w:r>
      <w:ins w:id="33" w:author="Diogo Pires" w:date="2023-12-12T23:31:00Z">
        <w:r w:rsidR="0065298A">
          <w:t xml:space="preserve">Para executar o programa, deve utilizar </w:t>
        </w:r>
      </w:ins>
      <w:ins w:id="34" w:author="Diogo Pires" w:date="2023-12-12T23:32:00Z">
        <w:r w:rsidR="0065298A">
          <w:t xml:space="preserve">o </w:t>
        </w:r>
        <w:proofErr w:type="spellStart"/>
        <w:r w:rsidR="0065298A">
          <w:t>butão</w:t>
        </w:r>
        <w:proofErr w:type="spellEnd"/>
        <w:r w:rsidR="0065298A">
          <w:t xml:space="preserve"> </w:t>
        </w:r>
        <w:r w:rsidR="0065298A" w:rsidRPr="00A36F37">
          <w:t>“2 - Correr modelo”</w:t>
        </w:r>
        <w:r w:rsidR="0065298A">
          <w:t>, que se encontra na folha “</w:t>
        </w:r>
        <w:proofErr w:type="spellStart"/>
        <w:r w:rsidR="0065298A">
          <w:t>InstalaçãoExecução</w:t>
        </w:r>
        <w:proofErr w:type="spellEnd"/>
        <w:r w:rsidR="0065298A">
          <w:t xml:space="preserve">”. </w:t>
        </w:r>
        <w:commentRangeStart w:id="35"/>
        <w:commentRangeEnd w:id="35"/>
        <w:r w:rsidR="0065298A">
          <w:rPr>
            <w:rStyle w:val="CommentReference"/>
          </w:rPr>
          <w:commentReference w:id="35"/>
        </w:r>
        <w:r w:rsidR="0065298A">
          <w:t xml:space="preserve"> </w:t>
        </w:r>
      </w:ins>
    </w:p>
    <w:p w14:paraId="44699A21" w14:textId="0582FD46" w:rsidR="004C1B1B" w:rsidRDefault="004E154D" w:rsidP="004C1B1B">
      <w:pPr>
        <w:pStyle w:val="Heading3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36" w:name="_Toc153229852"/>
      <w:r>
        <w:rPr>
          <w:rFonts w:ascii="Calibri" w:eastAsia="Calibri" w:hAnsi="Calibri" w:cs="Calibri"/>
          <w:b/>
          <w:color w:val="000000"/>
        </w:rPr>
        <w:t>3</w:t>
      </w:r>
      <w:r w:rsidR="004C1B1B" w:rsidRPr="0045288B">
        <w:rPr>
          <w:rFonts w:ascii="Calibri" w:eastAsia="Calibri" w:hAnsi="Calibri" w:cs="Calibri"/>
          <w:b/>
          <w:color w:val="000000"/>
        </w:rPr>
        <w:t>.</w:t>
      </w:r>
      <w:r w:rsidR="004C1B1B">
        <w:rPr>
          <w:rFonts w:ascii="Calibri" w:eastAsia="Calibri" w:hAnsi="Calibri" w:cs="Calibri"/>
          <w:b/>
          <w:color w:val="000000"/>
        </w:rPr>
        <w:t>1</w:t>
      </w:r>
      <w:r w:rsidR="004C1B1B" w:rsidRPr="0045288B">
        <w:rPr>
          <w:rFonts w:ascii="Calibri" w:eastAsia="Calibri" w:hAnsi="Calibri" w:cs="Calibri"/>
          <w:b/>
          <w:color w:val="000000"/>
        </w:rPr>
        <w:t>.</w:t>
      </w:r>
      <w:r w:rsidR="004C1B1B">
        <w:rPr>
          <w:rFonts w:ascii="Calibri" w:eastAsia="Calibri" w:hAnsi="Calibri" w:cs="Calibri"/>
          <w:b/>
          <w:color w:val="000000"/>
        </w:rPr>
        <w:t>2</w:t>
      </w:r>
      <w:r w:rsidR="004C1B1B" w:rsidRPr="0045288B">
        <w:rPr>
          <w:rFonts w:ascii="Calibri" w:eastAsia="Calibri" w:hAnsi="Calibri" w:cs="Calibri"/>
          <w:b/>
          <w:color w:val="000000"/>
        </w:rPr>
        <w:t xml:space="preserve">. </w:t>
      </w:r>
      <w:proofErr w:type="spellStart"/>
      <w:r w:rsidR="004C1B1B">
        <w:rPr>
          <w:rFonts w:ascii="Calibri" w:eastAsia="Calibri" w:hAnsi="Calibri" w:cs="Calibri"/>
          <w:b/>
          <w:color w:val="000000"/>
        </w:rPr>
        <w:t>Python</w:t>
      </w:r>
      <w:bookmarkEnd w:id="36"/>
      <w:proofErr w:type="spellEnd"/>
    </w:p>
    <w:p w14:paraId="7B718361" w14:textId="6B718283" w:rsidR="00DA5954" w:rsidRPr="006616A1" w:rsidRDefault="0090318F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6616A1">
        <w:t xml:space="preserve">A </w:t>
      </w:r>
      <w:r w:rsidR="006616A1">
        <w:t>componente</w:t>
      </w:r>
      <w:r w:rsidRPr="006616A1">
        <w:t xml:space="preserve"> implementada em </w:t>
      </w:r>
      <w:proofErr w:type="spellStart"/>
      <w:r w:rsidRPr="006616A1">
        <w:t>Python</w:t>
      </w:r>
      <w:proofErr w:type="spellEnd"/>
      <w:r w:rsidRPr="006616A1">
        <w:t xml:space="preserve"> mantém </w:t>
      </w:r>
      <w:r w:rsidR="006616A1" w:rsidRPr="006616A1">
        <w:t xml:space="preserve">a </w:t>
      </w:r>
      <w:r w:rsidRPr="006616A1">
        <w:t xml:space="preserve">sua função essencial na leitura </w:t>
      </w:r>
      <w:r w:rsidR="006616A1" w:rsidRPr="006616A1">
        <w:t>do ficheiro</w:t>
      </w:r>
      <w:r w:rsidRPr="006616A1">
        <w:t xml:space="preserve"> Excel (input)</w:t>
      </w:r>
      <w:r w:rsidR="006616A1" w:rsidRPr="006616A1">
        <w:t xml:space="preserve"> e </w:t>
      </w:r>
      <w:r w:rsidRPr="006616A1">
        <w:t>tradução dos dados para a Heurística 1</w:t>
      </w:r>
      <w:r w:rsidR="006616A1" w:rsidRPr="006616A1">
        <w:t>. Os resultados gerados pela execução do algoritmo são, então, refletidos na atualização do arquivo Excel</w:t>
      </w:r>
      <w:r w:rsidR="006616A1">
        <w:t>.</w:t>
      </w:r>
      <w:r w:rsidRPr="006616A1">
        <w:t xml:space="preserve"> </w:t>
      </w:r>
    </w:p>
    <w:p w14:paraId="17816C04" w14:textId="1D89AED7" w:rsidR="006616A1" w:rsidRDefault="006616A1" w:rsidP="00E16FA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6616A1">
        <w:rPr>
          <w:color w:val="000000"/>
        </w:rPr>
        <w:t xml:space="preserve">No contexto do site associado, é crucial destacar a dependência da execução contínua do </w:t>
      </w:r>
      <w:proofErr w:type="spellStart"/>
      <w:r w:rsidRPr="006616A1">
        <w:rPr>
          <w:color w:val="000000"/>
        </w:rPr>
        <w:t>Python</w:t>
      </w:r>
      <w:proofErr w:type="spellEnd"/>
      <w:r w:rsidRPr="006616A1">
        <w:rPr>
          <w:color w:val="000000"/>
        </w:rPr>
        <w:t xml:space="preserve"> para garantir o acesso e manipulação adequada das informações. Quando o </w:t>
      </w:r>
      <w:proofErr w:type="spellStart"/>
      <w:r w:rsidRPr="006616A1">
        <w:rPr>
          <w:color w:val="000000"/>
        </w:rPr>
        <w:t>Python</w:t>
      </w:r>
      <w:proofErr w:type="spellEnd"/>
      <w:r w:rsidRPr="006616A1">
        <w:rPr>
          <w:color w:val="000000"/>
        </w:rPr>
        <w:t xml:space="preserve"> não está em execução, o site foi concebido para apresentar uma solução padrão ao utilizador, considerando essa limitação</w:t>
      </w:r>
      <w:r w:rsidR="00DA5954" w:rsidRPr="00AB05E6">
        <w:rPr>
          <w:color w:val="000000"/>
        </w:rPr>
        <w:t>.</w:t>
      </w:r>
    </w:p>
    <w:p w14:paraId="3FE08BFA" w14:textId="62C20CEB" w:rsidR="004E154D" w:rsidRDefault="004E154D" w:rsidP="000B1960">
      <w:pPr>
        <w:pStyle w:val="Heading3"/>
        <w:spacing w:line="360" w:lineRule="auto"/>
        <w:rPr>
          <w:ins w:id="37" w:author="Diogo Pires" w:date="2023-12-12T23:59:00Z"/>
          <w:rFonts w:ascii="Calibri" w:eastAsia="Calibri" w:hAnsi="Calibri" w:cs="Calibri"/>
          <w:b/>
          <w:color w:val="000000"/>
        </w:rPr>
      </w:pPr>
      <w:bookmarkStart w:id="38" w:name="_Toc153229853"/>
      <w:commentRangeStart w:id="39"/>
      <w:r w:rsidRPr="00805D60">
        <w:rPr>
          <w:rFonts w:ascii="Calibri" w:eastAsia="Calibri" w:hAnsi="Calibri" w:cs="Calibri"/>
          <w:b/>
          <w:color w:val="000000"/>
        </w:rPr>
        <w:lastRenderedPageBreak/>
        <w:t xml:space="preserve">3.1.3. </w:t>
      </w:r>
      <w:r w:rsidR="000B1960" w:rsidRPr="000B1960">
        <w:rPr>
          <w:rFonts w:ascii="Calibri" w:eastAsia="Calibri" w:hAnsi="Calibri" w:cs="Calibri"/>
          <w:b/>
          <w:color w:val="000000"/>
        </w:rPr>
        <w:t>Site</w:t>
      </w:r>
      <w:bookmarkEnd w:id="38"/>
      <w:commentRangeEnd w:id="39"/>
      <w:r w:rsidR="00AF2914">
        <w:rPr>
          <w:rStyle w:val="CommentReference"/>
          <w:rFonts w:ascii="Calibri" w:eastAsia="Calibri" w:hAnsi="Calibri" w:cs="Calibri"/>
          <w:color w:val="auto"/>
        </w:rPr>
        <w:commentReference w:id="39"/>
      </w:r>
    </w:p>
    <w:p w14:paraId="41B9A69C" w14:textId="77777777" w:rsidR="00AF2914" w:rsidRPr="00FA1A4F" w:rsidRDefault="00AF2914" w:rsidP="00AF291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moveTo w:id="40" w:author="Diogo Pires" w:date="2023-12-12T23:59:00Z"/>
          <w:color w:val="FF0000"/>
        </w:rPr>
      </w:pPr>
      <w:moveToRangeStart w:id="41" w:author="Diogo Pires" w:date="2023-12-12T23:59:00Z" w:name="move153317996"/>
      <w:moveTo w:id="42" w:author="Diogo Pires" w:date="2023-12-12T23:59:00Z">
        <w:r w:rsidRPr="00FA1A4F">
          <w:rPr>
            <w:color w:val="FF0000"/>
          </w:rPr>
          <w:t>Relativamente à implementação do site, é apresentada a sua página padrão, apresentando uma animação que proporciona uma visão visual do sistema de escalonamento.</w:t>
        </w:r>
      </w:moveTo>
    </w:p>
    <w:p w14:paraId="0A398C1C" w14:textId="77777777" w:rsidR="00AF2914" w:rsidRDefault="00AF2914" w:rsidP="00AF291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moveTo w:id="43" w:author="Diogo Pires" w:date="2023-12-12T23:59:00Z"/>
          <w:b/>
          <w:bCs/>
          <w:color w:val="FF0000"/>
        </w:rPr>
      </w:pPr>
      <w:moveTo w:id="44" w:author="Diogo Pires" w:date="2023-12-12T23:59:00Z">
        <w:r w:rsidRPr="00D36BD5">
          <w:rPr>
            <w:color w:val="FF0000"/>
          </w:rPr>
          <w:t xml:space="preserve">Além disso, serão apresentados </w:t>
        </w:r>
        <w:proofErr w:type="spellStart"/>
        <w:r w:rsidRPr="00D36BD5">
          <w:rPr>
            <w:color w:val="FF0000"/>
          </w:rPr>
          <w:t>mockups</w:t>
        </w:r>
        <w:proofErr w:type="spellEnd"/>
        <w:r w:rsidRPr="00D36BD5">
          <w:rPr>
            <w:color w:val="FF0000"/>
          </w:rPr>
          <w:t xml:space="preserve"> das funcionalidades a serem implementadas futuramente, além de simulações para ilustrar o funcionamento do sistema.</w:t>
        </w:r>
        <w:r>
          <w:rPr>
            <w:color w:val="FF0000"/>
          </w:rPr>
          <w:t xml:space="preserve"> – </w:t>
        </w:r>
        <w:r w:rsidRPr="00AB05E6">
          <w:rPr>
            <w:b/>
            <w:bCs/>
            <w:color w:val="FF0000"/>
          </w:rPr>
          <w:t xml:space="preserve">Revisão bibliográfica </w:t>
        </w:r>
        <w:proofErr w:type="spellStart"/>
        <w:r w:rsidRPr="00AB05E6">
          <w:rPr>
            <w:b/>
            <w:bCs/>
            <w:color w:val="FF0000"/>
          </w:rPr>
          <w:t>mockups</w:t>
        </w:r>
        <w:proofErr w:type="spellEnd"/>
      </w:moveTo>
    </w:p>
    <w:p w14:paraId="5CC0D50D" w14:textId="77777777" w:rsidR="00AF2914" w:rsidRPr="00AB31E3" w:rsidRDefault="00AF2914" w:rsidP="00AF2914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moveTo w:id="45" w:author="Diogo Pires" w:date="2023-12-12T23:59:00Z"/>
          <w:color w:val="FF0000"/>
        </w:rPr>
      </w:pPr>
      <w:moveTo w:id="46" w:author="Diogo Pires" w:date="2023-12-12T23:59:00Z">
        <w:r w:rsidRPr="00AB31E3">
          <w:rPr>
            <w:color w:val="FF0000"/>
          </w:rPr>
          <w:t>Projeto</w:t>
        </w:r>
      </w:moveTo>
    </w:p>
    <w:p w14:paraId="6CBA4D7B" w14:textId="77777777" w:rsidR="00AF2914" w:rsidRPr="00AB31E3" w:rsidRDefault="00AF2914" w:rsidP="00AF291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moveTo w:id="47" w:author="Diogo Pires" w:date="2023-12-12T23:59:00Z"/>
          <w:color w:val="FF0000"/>
        </w:rPr>
      </w:pPr>
      <w:moveTo w:id="48" w:author="Diogo Pires" w:date="2023-12-12T23:59:00Z">
        <w:r w:rsidRPr="00AB31E3">
          <w:rPr>
            <w:color w:val="FF0000"/>
          </w:rPr>
          <w:t>Id</w:t>
        </w:r>
      </w:moveTo>
    </w:p>
    <w:p w14:paraId="423B47E4" w14:textId="77777777" w:rsidR="00AF2914" w:rsidRDefault="00AF2914" w:rsidP="00AF291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moveTo w:id="49" w:author="Diogo Pires" w:date="2023-12-12T23:59:00Z"/>
          <w:color w:val="FF0000"/>
        </w:rPr>
      </w:pPr>
      <w:proofErr w:type="spellStart"/>
      <w:moveTo w:id="50" w:author="Diogo Pires" w:date="2023-12-12T23:59:00Z">
        <w:r w:rsidRPr="00AB31E3">
          <w:rPr>
            <w:color w:val="FF0000"/>
          </w:rPr>
          <w:t>C</w:t>
        </w:r>
        <w:r>
          <w:rPr>
            <w:color w:val="FF0000"/>
          </w:rPr>
          <w:t>ost</w:t>
        </w:r>
        <w:proofErr w:type="spellEnd"/>
      </w:moveTo>
    </w:p>
    <w:p w14:paraId="7741D85B" w14:textId="77777777" w:rsidR="00AF2914" w:rsidRDefault="00AF2914" w:rsidP="00AF291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moveTo w:id="51" w:author="Diogo Pires" w:date="2023-12-12T23:59:00Z"/>
          <w:color w:val="FF0000"/>
        </w:rPr>
      </w:pPr>
      <w:proofErr w:type="spellStart"/>
      <w:moveTo w:id="52" w:author="Diogo Pires" w:date="2023-12-12T23:59:00Z">
        <w:r>
          <w:rPr>
            <w:color w:val="FF0000"/>
          </w:rPr>
          <w:t>Theme</w:t>
        </w:r>
        <w:proofErr w:type="spellEnd"/>
      </w:moveTo>
    </w:p>
    <w:p w14:paraId="341615CB" w14:textId="77777777" w:rsidR="00AF2914" w:rsidRDefault="00AF2914" w:rsidP="00AF291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moveTo w:id="53" w:author="Diogo Pires" w:date="2023-12-12T23:59:00Z"/>
          <w:color w:val="FF0000"/>
        </w:rPr>
      </w:pPr>
      <w:proofErr w:type="spellStart"/>
      <w:moveTo w:id="54" w:author="Diogo Pires" w:date="2023-12-12T23:59:00Z">
        <w:r>
          <w:rPr>
            <w:color w:val="FF0000"/>
          </w:rPr>
          <w:t>nProm</w:t>
        </w:r>
        <w:proofErr w:type="spellEnd"/>
      </w:moveTo>
    </w:p>
    <w:p w14:paraId="4E4ED49A" w14:textId="77777777" w:rsidR="00AF2914" w:rsidRPr="00AB31E3" w:rsidRDefault="00AF2914" w:rsidP="00AF291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moveTo w:id="55" w:author="Diogo Pires" w:date="2023-12-12T23:59:00Z"/>
          <w:color w:val="FF0000"/>
        </w:rPr>
      </w:pPr>
      <w:proofErr w:type="spellStart"/>
      <w:moveTo w:id="56" w:author="Diogo Pires" w:date="2023-12-12T23:59:00Z">
        <w:r>
          <w:rPr>
            <w:color w:val="FF0000"/>
          </w:rPr>
          <w:t>currentPhase</w:t>
        </w:r>
        <w:proofErr w:type="spellEnd"/>
      </w:moveTo>
    </w:p>
    <w:p w14:paraId="413EF934" w14:textId="77777777" w:rsidR="00AF2914" w:rsidRPr="00AB31E3" w:rsidRDefault="00AF2914" w:rsidP="00AF2914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moveTo w:id="57" w:author="Diogo Pires" w:date="2023-12-12T23:59:00Z"/>
          <w:color w:val="FF0000"/>
        </w:rPr>
      </w:pPr>
      <w:moveTo w:id="58" w:author="Diogo Pires" w:date="2023-12-12T23:59:00Z">
        <w:r w:rsidRPr="00AB31E3">
          <w:rPr>
            <w:color w:val="FF0000"/>
          </w:rPr>
          <w:t>Técnico</w:t>
        </w:r>
      </w:moveTo>
    </w:p>
    <w:p w14:paraId="27EB10E4" w14:textId="77777777" w:rsidR="00AF2914" w:rsidRDefault="00AF2914" w:rsidP="00AF291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moveTo w:id="59" w:author="Diogo Pires" w:date="2023-12-12T23:59:00Z"/>
          <w:color w:val="FF0000"/>
        </w:rPr>
      </w:pPr>
      <w:moveTo w:id="60" w:author="Diogo Pires" w:date="2023-12-12T23:59:00Z">
        <w:r>
          <w:rPr>
            <w:color w:val="FF0000"/>
          </w:rPr>
          <w:t xml:space="preserve">Ver técnico, remover </w:t>
        </w:r>
        <w:proofErr w:type="gramStart"/>
        <w:r>
          <w:rPr>
            <w:color w:val="FF0000"/>
          </w:rPr>
          <w:t>técnico</w:t>
        </w:r>
        <w:proofErr w:type="gramEnd"/>
        <w:r>
          <w:rPr>
            <w:color w:val="FF0000"/>
          </w:rPr>
          <w:t xml:space="preserve"> </w:t>
        </w:r>
        <w:proofErr w:type="spellStart"/>
        <w:r>
          <w:rPr>
            <w:color w:val="FF0000"/>
          </w:rPr>
          <w:t>técnico</w:t>
        </w:r>
        <w:proofErr w:type="spellEnd"/>
        <w:r>
          <w:rPr>
            <w:color w:val="FF0000"/>
          </w:rPr>
          <w:t xml:space="preserve"> férias</w:t>
        </w:r>
      </w:moveTo>
    </w:p>
    <w:p w14:paraId="7FF3BBDD" w14:textId="77777777" w:rsidR="00AF2914" w:rsidRDefault="00AF2914" w:rsidP="00AF291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moveTo w:id="61" w:author="Diogo Pires" w:date="2023-12-12T23:59:00Z"/>
          <w:color w:val="FF0000"/>
        </w:rPr>
      </w:pPr>
      <w:proofErr w:type="spellStart"/>
      <w:moveTo w:id="62" w:author="Diogo Pires" w:date="2023-12-12T23:59:00Z">
        <w:r>
          <w:rPr>
            <w:color w:val="FF0000"/>
          </w:rPr>
          <w:t>Service_year</w:t>
        </w:r>
        <w:proofErr w:type="spellEnd"/>
      </w:moveTo>
    </w:p>
    <w:p w14:paraId="447B009A" w14:textId="77777777" w:rsidR="00AF2914" w:rsidRDefault="00AF2914" w:rsidP="00AF291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moveTo w:id="63" w:author="Diogo Pires" w:date="2023-12-12T23:59:00Z"/>
          <w:color w:val="FF0000"/>
        </w:rPr>
      </w:pPr>
      <w:moveTo w:id="64" w:author="Diogo Pires" w:date="2023-12-12T23:59:00Z">
        <w:r>
          <w:rPr>
            <w:color w:val="FF0000"/>
          </w:rPr>
          <w:t>Id</w:t>
        </w:r>
      </w:moveTo>
    </w:p>
    <w:p w14:paraId="3DD2DC67" w14:textId="77777777" w:rsidR="00AF2914" w:rsidRPr="00D36BD5" w:rsidRDefault="00AF2914" w:rsidP="00AF291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moveTo w:id="65" w:author="Diogo Pires" w:date="2023-12-12T23:59:00Z"/>
          <w:color w:val="FF0000"/>
        </w:rPr>
      </w:pPr>
      <w:moveTo w:id="66" w:author="Diogo Pires" w:date="2023-12-12T23:59:00Z">
        <w:r>
          <w:rPr>
            <w:color w:val="FF0000"/>
          </w:rPr>
          <w:t>Projetos – p1 (fase, tipo, técnico analise, observações)</w:t>
        </w:r>
      </w:moveTo>
    </w:p>
    <w:moveToRangeEnd w:id="41"/>
    <w:p w14:paraId="597B47D1" w14:textId="30EFD5E2" w:rsidR="00B73BD2" w:rsidRPr="0065298A" w:rsidRDefault="00B73BD2" w:rsidP="00B73BD2">
      <w:pPr>
        <w:pStyle w:val="Heading3"/>
        <w:spacing w:line="360" w:lineRule="auto"/>
        <w:rPr>
          <w:rPrChange w:id="67" w:author="Diogo Pires" w:date="2023-12-12T23:34:00Z">
            <w:rPr>
              <w:rFonts w:ascii="Calibri" w:eastAsia="Calibri" w:hAnsi="Calibri" w:cs="Calibri"/>
              <w:b/>
              <w:color w:val="000000"/>
            </w:rPr>
          </w:rPrChange>
        </w:rPr>
      </w:pPr>
      <w:ins w:id="68" w:author="Diogo Pires" w:date="2023-12-12T23:40:00Z">
        <w:r w:rsidRPr="00805D60">
          <w:rPr>
            <w:rFonts w:ascii="Calibri" w:eastAsia="Calibri" w:hAnsi="Calibri" w:cs="Calibri"/>
            <w:b/>
            <w:color w:val="000000"/>
          </w:rPr>
          <w:t xml:space="preserve">3.1.3. </w:t>
        </w:r>
        <w:r>
          <w:rPr>
            <w:rFonts w:ascii="Calibri" w:eastAsia="Calibri" w:hAnsi="Calibri" w:cs="Calibri"/>
            <w:b/>
            <w:color w:val="000000"/>
          </w:rPr>
          <w:t>Arquitetura do protótipo V1</w:t>
        </w:r>
      </w:ins>
    </w:p>
    <w:p w14:paraId="4FE8AD22" w14:textId="60D0E586" w:rsidR="009F4ECC" w:rsidRPr="00AB05E6" w:rsidRDefault="009F4ECC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AB05E6">
        <w:rPr>
          <w:color w:val="000000"/>
        </w:rPr>
        <w:t xml:space="preserve">De forma a representar a modelação do sistema de escalonamento desenvolvido, utilizou-se a metodologia </w:t>
      </w:r>
      <w:proofErr w:type="spellStart"/>
      <w:r w:rsidRPr="00AB05E6">
        <w:rPr>
          <w:color w:val="000000"/>
        </w:rPr>
        <w:t>Unified</w:t>
      </w:r>
      <w:proofErr w:type="spellEnd"/>
      <w:r w:rsidRPr="00AB05E6">
        <w:rPr>
          <w:color w:val="000000"/>
        </w:rPr>
        <w:t xml:space="preserve"> </w:t>
      </w:r>
      <w:proofErr w:type="spellStart"/>
      <w:r w:rsidRPr="00AB05E6">
        <w:rPr>
          <w:color w:val="000000"/>
        </w:rPr>
        <w:t>Modelling</w:t>
      </w:r>
      <w:proofErr w:type="spellEnd"/>
      <w:r w:rsidRPr="00AB05E6">
        <w:rPr>
          <w:color w:val="000000"/>
        </w:rPr>
        <w:t xml:space="preserve"> </w:t>
      </w:r>
      <w:proofErr w:type="spellStart"/>
      <w:r w:rsidRPr="00AB05E6">
        <w:rPr>
          <w:color w:val="000000"/>
        </w:rPr>
        <w:t>Language</w:t>
      </w:r>
      <w:proofErr w:type="spellEnd"/>
      <w:r w:rsidRPr="00AB05E6">
        <w:rPr>
          <w:color w:val="000000"/>
        </w:rPr>
        <w:t xml:space="preserve"> (UML). No relatório 2 procedeu-se à revisão bibliográfica relativamente a esta metodologia, </w:t>
      </w:r>
      <w:r w:rsidR="009F3963" w:rsidRPr="00AB05E6">
        <w:rPr>
          <w:color w:val="000000"/>
        </w:rPr>
        <w:t>tendo sido definida como linguagem padrão e uma abordagem de modelação utilizada no desenvolvimento de software para visualizar, especificar, construir e documentar sistemas complexos</w:t>
      </w:r>
      <w:r w:rsidRPr="00AB05E6">
        <w:rPr>
          <w:color w:val="000000"/>
        </w:rPr>
        <w:t xml:space="preserve">. </w:t>
      </w:r>
      <w:r w:rsidR="009F3963" w:rsidRPr="00AB05E6">
        <w:rPr>
          <w:color w:val="000000"/>
        </w:rPr>
        <w:t>F</w:t>
      </w:r>
      <w:r w:rsidRPr="00AB05E6">
        <w:rPr>
          <w:color w:val="000000"/>
        </w:rPr>
        <w:t>acilita</w:t>
      </w:r>
      <w:r w:rsidR="009F3963" w:rsidRPr="00AB05E6">
        <w:rPr>
          <w:color w:val="000000"/>
        </w:rPr>
        <w:t>, portanto,</w:t>
      </w:r>
      <w:r w:rsidRPr="00AB05E6">
        <w:rPr>
          <w:color w:val="000000"/>
        </w:rPr>
        <w:t xml:space="preserve"> a identificação dos requisitos e escopos de sistemas e aplicativos, fornecendo modelos visuais</w:t>
      </w:r>
      <w:r w:rsidR="009F3963" w:rsidRPr="00AB05E6">
        <w:rPr>
          <w:color w:val="000000"/>
        </w:rPr>
        <w:t xml:space="preserve"> através de uma notação padronizada [1].</w:t>
      </w:r>
    </w:p>
    <w:p w14:paraId="73B369A3" w14:textId="6516F7AD" w:rsidR="009F3963" w:rsidRPr="00AB05E6" w:rsidRDefault="009F3963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AB05E6">
        <w:rPr>
          <w:color w:val="000000"/>
        </w:rPr>
        <w:t xml:space="preserve">No relatório 2 os diagramas UML mais utilizados foram enumerados e explicados. Nestes estão incluídos: Diagrama de Casos de Uso, Diagrama de Classes, Diagrama de Sequência, </w:t>
      </w:r>
      <w:commentRangeStart w:id="69"/>
      <w:r w:rsidRPr="00AB05E6">
        <w:rPr>
          <w:color w:val="000000"/>
        </w:rPr>
        <w:t>Diagrama de Estado,</w:t>
      </w:r>
      <w:commentRangeEnd w:id="69"/>
      <w:r w:rsidR="008B67E6">
        <w:rPr>
          <w:rStyle w:val="CommentReference"/>
        </w:rPr>
        <w:commentReference w:id="69"/>
      </w:r>
      <w:r w:rsidRPr="00AB05E6">
        <w:rPr>
          <w:color w:val="000000"/>
        </w:rPr>
        <w:t xml:space="preserve"> Diagrama de Atividades, Diagrama de Componentes e Diagrama de Implantação [1].</w:t>
      </w:r>
    </w:p>
    <w:p w14:paraId="6AD22A63" w14:textId="0ED94AAE" w:rsidR="00D232BD" w:rsidRPr="00AB05E6" w:rsidRDefault="004E55DE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AB05E6">
        <w:rPr>
          <w:color w:val="000000"/>
        </w:rPr>
        <w:lastRenderedPageBreak/>
        <w:t xml:space="preserve">Para esta fase de implementação, foram elaborados alguns destes diagramas. Em primeiro lugar, de forma a </w:t>
      </w:r>
      <w:r w:rsidR="00D232BD" w:rsidRPr="00AB05E6">
        <w:rPr>
          <w:color w:val="000000"/>
        </w:rPr>
        <w:t xml:space="preserve">modelar o comportamento de um sistema e a capturar os requisitos do mesmo, bem como </w:t>
      </w:r>
      <w:r w:rsidRPr="00AB05E6">
        <w:rPr>
          <w:color w:val="000000"/>
        </w:rPr>
        <w:t>descrever as interações entre utilizadores do sistema e o próprio, foi utilizado um Diagrama de Casos de Uso (</w:t>
      </w:r>
      <w:r w:rsidRPr="00AB05E6">
        <w:rPr>
          <w:color w:val="FF0000"/>
        </w:rPr>
        <w:t>Figura/Tabela x</w:t>
      </w:r>
      <w:r w:rsidRPr="00AB05E6">
        <w:rPr>
          <w:color w:val="000000"/>
        </w:rPr>
        <w:t xml:space="preserve">). </w:t>
      </w:r>
      <w:r w:rsidR="00D232BD" w:rsidRPr="00AB05E6">
        <w:rPr>
          <w:color w:val="000000"/>
        </w:rPr>
        <w:t>Os casos de uso e os atores nos diagramas de casos de uso descrevem o que o sistema faz e como os atores o utilizam, mas não como o sistema opera internamente [</w:t>
      </w:r>
      <w:r w:rsidR="00531DA7">
        <w:rPr>
          <w:color w:val="000000"/>
        </w:rPr>
        <w:t>4</w:t>
      </w:r>
      <w:r w:rsidR="00D232BD" w:rsidRPr="00AB05E6">
        <w:rPr>
          <w:color w:val="000000"/>
        </w:rPr>
        <w:t>].</w:t>
      </w:r>
    </w:p>
    <w:p w14:paraId="19EA3812" w14:textId="2B180C0D" w:rsidR="00373E15" w:rsidRDefault="00373E15" w:rsidP="008213C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ins w:id="70" w:author="Diogo Pires" w:date="2023-12-12T23:43:00Z"/>
          <w:color w:val="FF0000"/>
        </w:rPr>
      </w:pPr>
      <w:commentRangeStart w:id="71"/>
      <w:r>
        <w:rPr>
          <w:noProof/>
        </w:rPr>
        <w:drawing>
          <wp:inline distT="0" distB="0" distL="0" distR="0" wp14:anchorId="54931EAC" wp14:editId="5918C5FF">
            <wp:extent cx="5400040" cy="4380230"/>
            <wp:effectExtent l="0" t="0" r="0" b="1270"/>
            <wp:docPr id="1532883075" name="Imagem 1" descr="Uma imagem com diagrama, texto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83075" name="Imagem 1" descr="Uma imagem com diagrama, texto, file, Gráfi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1"/>
      <w:r w:rsidR="00AF2914">
        <w:rPr>
          <w:rStyle w:val="CommentReference"/>
        </w:rPr>
        <w:commentReference w:id="71"/>
      </w:r>
    </w:p>
    <w:p w14:paraId="14692622" w14:textId="56C27464" w:rsidR="00B73BD2" w:rsidRDefault="00B73BD2" w:rsidP="008213C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ins w:id="72" w:author="Diogo Pires" w:date="2023-12-12T23:43:00Z">
        <w:r>
          <w:rPr>
            <w:color w:val="FF0000"/>
          </w:rPr>
          <w:t>Como</w:t>
        </w:r>
      </w:ins>
      <w:ins w:id="73" w:author="Diogo Pires" w:date="2023-12-12T23:47:00Z">
        <w:r w:rsidR="00AF2914">
          <w:rPr>
            <w:color w:val="FF0000"/>
          </w:rPr>
          <w:t xml:space="preserve"> </w:t>
        </w:r>
      </w:ins>
      <w:ins w:id="74" w:author="Diogo Pires" w:date="2023-12-12T23:43:00Z">
        <w:r>
          <w:rPr>
            <w:color w:val="FF0000"/>
          </w:rPr>
          <w:t xml:space="preserve">podemos ver, </w:t>
        </w:r>
      </w:ins>
      <w:ins w:id="75" w:author="Diogo Pires" w:date="2023-12-12T23:47:00Z">
        <w:r w:rsidR="00AF2914">
          <w:rPr>
            <w:color w:val="FF0000"/>
          </w:rPr>
          <w:t xml:space="preserve">o </w:t>
        </w:r>
      </w:ins>
      <w:ins w:id="76" w:author="Diogo Pires" w:date="2023-12-12T23:48:00Z">
        <w:r w:rsidR="00AF2914">
          <w:rPr>
            <w:color w:val="FF0000"/>
          </w:rPr>
          <w:t>Administrador do Sistema pode gerenciar os técnicos, alterando as informações deles no sistema, como a sua disponibilidade. O administrador também pode, por exemplo, alterar a fase</w:t>
        </w:r>
      </w:ins>
      <w:ins w:id="77" w:author="Diogo Pires" w:date="2023-12-12T23:49:00Z">
        <w:r w:rsidR="00AF2914">
          <w:rPr>
            <w:color w:val="FF0000"/>
          </w:rPr>
          <w:t xml:space="preserve"> atual de um projeto, e por isso a informação desse projeto no sistema é alterada. Por fim, pode executar o escalonamento, sendo que o sistema vai buscar as informações que possui sobre técnicos e projetos para um alocação adequada, havendo um </w:t>
        </w:r>
      </w:ins>
      <w:ins w:id="78" w:author="Diogo Pires" w:date="2023-12-12T23:50:00Z">
        <w:r w:rsidR="00AF2914">
          <w:rPr>
            <w:color w:val="FF0000"/>
          </w:rPr>
          <w:t>balanceamento de esfoço entre os vários técnicos</w:t>
        </w:r>
      </w:ins>
      <w:ins w:id="79" w:author="Diogo Pires" w:date="2023-12-12T23:49:00Z">
        <w:r w:rsidR="00AF2914">
          <w:rPr>
            <w:color w:val="FF0000"/>
          </w:rPr>
          <w:t>.</w:t>
        </w:r>
      </w:ins>
    </w:p>
    <w:p w14:paraId="5E61E4FF" w14:textId="6A7EB4C7" w:rsidR="008213CE" w:rsidRPr="00531DA7" w:rsidRDefault="00531DA7" w:rsidP="008213C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 w:themeColor="text1"/>
        </w:rPr>
      </w:pPr>
      <w:r w:rsidRPr="00531DA7">
        <w:rPr>
          <w:color w:val="000000" w:themeColor="text1"/>
        </w:rPr>
        <w:t>Posteriormente, utilizou-se um Diagrama de Estado (Figura/Tabela x), que é uma representação gráfica da sequência de estados de um objeto, dos eventos que causam uma transição de um estado para outro e das ações que resultam de uma mudança de estado.</w:t>
      </w:r>
      <w:r>
        <w:rPr>
          <w:color w:val="000000" w:themeColor="text1"/>
        </w:rPr>
        <w:t xml:space="preserve"> Portanto, </w:t>
      </w:r>
      <w:r w:rsidRPr="00531DA7">
        <w:rPr>
          <w:color w:val="000000" w:themeColor="text1"/>
        </w:rPr>
        <w:t xml:space="preserve">é uma </w:t>
      </w:r>
      <w:r w:rsidRPr="00531DA7">
        <w:rPr>
          <w:color w:val="000000" w:themeColor="text1"/>
        </w:rPr>
        <w:lastRenderedPageBreak/>
        <w:t>ferramenta de model</w:t>
      </w:r>
      <w:r>
        <w:rPr>
          <w:color w:val="000000" w:themeColor="text1"/>
        </w:rPr>
        <w:t>ação</w:t>
      </w:r>
      <w:r w:rsidRPr="00531DA7">
        <w:rPr>
          <w:color w:val="000000" w:themeColor="text1"/>
        </w:rPr>
        <w:t xml:space="preserve"> que representa o comportamento dinâmico de um sistema ao longo do tempo</w:t>
      </w:r>
      <w:r>
        <w:rPr>
          <w:color w:val="000000" w:themeColor="text1"/>
        </w:rPr>
        <w:t xml:space="preserve"> </w:t>
      </w:r>
      <w:r w:rsidRPr="00AB05E6">
        <w:rPr>
          <w:color w:val="000000"/>
        </w:rPr>
        <w:t>[</w:t>
      </w:r>
      <w:r>
        <w:rPr>
          <w:color w:val="000000"/>
        </w:rPr>
        <w:t>2</w:t>
      </w:r>
      <w:r w:rsidRPr="00AB05E6">
        <w:rPr>
          <w:color w:val="000000"/>
        </w:rPr>
        <w:t>].</w:t>
      </w:r>
    </w:p>
    <w:p w14:paraId="3475A594" w14:textId="1B433A96" w:rsidR="00E36D1F" w:rsidRPr="008213CE" w:rsidRDefault="008213CE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D2B3D6B" wp14:editId="11069592">
            <wp:extent cx="5400040" cy="3329305"/>
            <wp:effectExtent l="0" t="0" r="0" b="4445"/>
            <wp:docPr id="1817984932" name="Imagem 3" descr="Uma imagem com diagrama, file, círculo, esboç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84932" name="Imagem 3" descr="Uma imagem com diagrama, file, círculo, esboç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8C35" w14:textId="0D94520C" w:rsidR="00AF2914" w:rsidRDefault="00AF2914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ins w:id="80" w:author="Diogo Pires" w:date="2023-12-12T23:50:00Z"/>
          <w:color w:val="000000"/>
        </w:rPr>
      </w:pPr>
      <w:ins w:id="81" w:author="Diogo Pires" w:date="2023-12-12T23:50:00Z">
        <w:r>
          <w:rPr>
            <w:color w:val="000000"/>
          </w:rPr>
          <w:t>Este diagrama serve para descrever as várias fases que um projeto tem no nosso sistema, útil para compreender o Excel</w:t>
        </w:r>
      </w:ins>
      <w:ins w:id="82" w:author="Diogo Pires" w:date="2023-12-12T23:51:00Z">
        <w:r>
          <w:rPr>
            <w:color w:val="000000"/>
          </w:rPr>
          <w:t>.</w:t>
        </w:r>
      </w:ins>
      <w:ins w:id="83" w:author="Diogo Pires" w:date="2023-12-12T23:56:00Z">
        <w:r>
          <w:rPr>
            <w:color w:val="000000"/>
          </w:rPr>
          <w:t xml:space="preserve"> Sendo assim, um projeto começa por se encontrar no estado “Análise Candidatura”</w:t>
        </w:r>
      </w:ins>
      <w:ins w:id="84" w:author="Diogo Pires" w:date="2023-12-12T23:57:00Z">
        <w:r>
          <w:rPr>
            <w:color w:val="000000"/>
          </w:rPr>
          <w:t>, onde precisa de um técnico para o analisar</w:t>
        </w:r>
      </w:ins>
      <w:ins w:id="85" w:author="Diogo Pires" w:date="2023-12-12T23:56:00Z">
        <w:r>
          <w:rPr>
            <w:color w:val="000000"/>
          </w:rPr>
          <w:t>. Daqui, pode não ser aprovado, cenário</w:t>
        </w:r>
      </w:ins>
      <w:ins w:id="86" w:author="Diogo Pires" w:date="2023-12-12T23:57:00Z">
        <w:r>
          <w:rPr>
            <w:color w:val="000000"/>
          </w:rPr>
          <w:t xml:space="preserve"> em que deixa de contar para o sistema, ou aprovado. </w:t>
        </w:r>
      </w:ins>
      <w:ins w:id="87" w:author="Diogo Pires" w:date="2023-12-12T23:58:00Z">
        <w:r>
          <w:rPr>
            <w:color w:val="000000"/>
          </w:rPr>
          <w:t>Caso seja aprovado, passa para a fase de “Acompanhamento”, onde precisa de um técnico. Por fim, ele pode ser marcado como concluído, chegando assim ao fim (não precisando de mais alocações).</w:t>
        </w:r>
      </w:ins>
    </w:p>
    <w:p w14:paraId="62F5A86F" w14:textId="0D2B3AEC" w:rsidR="00D36BD5" w:rsidRDefault="00E36D1F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AB05E6">
        <w:rPr>
          <w:color w:val="000000"/>
        </w:rPr>
        <w:t xml:space="preserve">Finalmente, </w:t>
      </w:r>
      <w:r w:rsidR="00D36BD5" w:rsidRPr="00AB05E6">
        <w:rPr>
          <w:color w:val="000000"/>
        </w:rPr>
        <w:t xml:space="preserve">para </w:t>
      </w:r>
      <w:r w:rsidR="004E55DE" w:rsidRPr="00AB05E6">
        <w:rPr>
          <w:color w:val="000000"/>
        </w:rPr>
        <w:t xml:space="preserve">ilustrar os acontecimentos numa perspetiva temporal, ou seja, </w:t>
      </w:r>
      <w:r w:rsidR="00D36BD5" w:rsidRPr="00AB05E6">
        <w:rPr>
          <w:color w:val="000000"/>
        </w:rPr>
        <w:t xml:space="preserve">a sequência de </w:t>
      </w:r>
      <w:del w:id="88" w:author="Diogo Pires" w:date="2023-12-12T23:59:00Z">
        <w:r w:rsidR="00D36BD5" w:rsidRPr="00AB05E6" w:rsidDel="00AF2914">
          <w:rPr>
            <w:color w:val="000000"/>
          </w:rPr>
          <w:delText xml:space="preserve">mensagens </w:delText>
        </w:r>
      </w:del>
      <w:ins w:id="89" w:author="Diogo Pires" w:date="2023-12-12T23:59:00Z">
        <w:r w:rsidR="00AF2914">
          <w:rPr>
            <w:color w:val="000000"/>
          </w:rPr>
          <w:t>relações</w:t>
        </w:r>
        <w:r w:rsidR="00AF2914" w:rsidRPr="00AB05E6">
          <w:rPr>
            <w:color w:val="000000"/>
          </w:rPr>
          <w:t xml:space="preserve"> </w:t>
        </w:r>
      </w:ins>
      <w:r w:rsidR="00D36BD5" w:rsidRPr="00AB05E6">
        <w:rPr>
          <w:color w:val="000000"/>
        </w:rPr>
        <w:t>passadas entre os objetos do sistema, construiu-se um Diagrama de Sequência (</w:t>
      </w:r>
      <w:r w:rsidR="00D36BD5" w:rsidRPr="00AB05E6">
        <w:rPr>
          <w:color w:val="FF0000"/>
        </w:rPr>
        <w:t>Figura/Tabela x</w:t>
      </w:r>
      <w:r w:rsidR="00D36BD5" w:rsidRPr="00AB05E6">
        <w:rPr>
          <w:color w:val="000000"/>
        </w:rPr>
        <w:t>) [</w:t>
      </w:r>
      <w:r w:rsidR="00531DA7">
        <w:rPr>
          <w:color w:val="000000"/>
        </w:rPr>
        <w:t>3</w:t>
      </w:r>
      <w:r w:rsidR="00D36BD5" w:rsidRPr="00AB05E6">
        <w:rPr>
          <w:color w:val="000000"/>
        </w:rPr>
        <w:t>].</w:t>
      </w:r>
    </w:p>
    <w:p w14:paraId="289E3956" w14:textId="7E23DFB0" w:rsidR="00AB02F2" w:rsidRPr="00AB05E6" w:rsidRDefault="00AB02F2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1496C0E" wp14:editId="65FE7867">
            <wp:extent cx="5400040" cy="2965450"/>
            <wp:effectExtent l="0" t="0" r="0" b="6350"/>
            <wp:docPr id="779739323" name="Imagem 1" descr="Uma imagem com texto, diagrama, file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39323" name="Imagem 1" descr="Uma imagem com texto, diagrama, file, Esquem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CEF5" w14:textId="656D84F4" w:rsidR="00AB02F2" w:rsidRDefault="00AF2914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ins w:id="90" w:author="Diogo Pires" w:date="2023-12-13T00:25:00Z"/>
          <w:color w:val="FF0000"/>
        </w:rPr>
      </w:pPr>
      <w:ins w:id="91" w:author="Diogo Pires" w:date="2023-12-13T00:00:00Z">
        <w:r>
          <w:rPr>
            <w:color w:val="FF0000"/>
          </w:rPr>
          <w:t xml:space="preserve">Como podemos ver, </w:t>
        </w:r>
      </w:ins>
      <w:ins w:id="92" w:author="Diogo Pires" w:date="2023-12-13T00:01:00Z">
        <w:r>
          <w:rPr>
            <w:color w:val="FF0000"/>
          </w:rPr>
          <w:t xml:space="preserve">o utilizador começa por inserir os dados no Excel, e posteriormente usa o botão de executar o programa. O Excel executa o comando para iniciar o programa em </w:t>
        </w:r>
        <w:proofErr w:type="spellStart"/>
        <w:r>
          <w:rPr>
            <w:color w:val="FF0000"/>
          </w:rPr>
          <w:t>Python</w:t>
        </w:r>
        <w:proofErr w:type="spellEnd"/>
        <w:r>
          <w:rPr>
            <w:color w:val="FF0000"/>
          </w:rPr>
          <w:t xml:space="preserve">, que procura quais os </w:t>
        </w:r>
        <w:proofErr w:type="gramStart"/>
        <w:r>
          <w:rPr>
            <w:color w:val="FF0000"/>
          </w:rPr>
          <w:t>projetos  que</w:t>
        </w:r>
        <w:proofErr w:type="gramEnd"/>
        <w:r>
          <w:rPr>
            <w:color w:val="FF0000"/>
          </w:rPr>
          <w:t xml:space="preserve"> necessitam de alocação, e utiliza a heurística para fazer </w:t>
        </w:r>
      </w:ins>
      <w:ins w:id="93" w:author="Diogo Pires" w:date="2023-12-13T00:02:00Z">
        <w:r>
          <w:rPr>
            <w:color w:val="FF0000"/>
          </w:rPr>
          <w:t xml:space="preserve">o escalonamento entre técnicos e projetos. De seguida, guarda no </w:t>
        </w:r>
        <w:proofErr w:type="spellStart"/>
        <w:r>
          <w:rPr>
            <w:color w:val="FF0000"/>
          </w:rPr>
          <w:t>excel</w:t>
        </w:r>
        <w:proofErr w:type="spellEnd"/>
        <w:r>
          <w:rPr>
            <w:color w:val="FF0000"/>
          </w:rPr>
          <w:t xml:space="preserve"> de output, que no nosso caso é o mesmo </w:t>
        </w:r>
        <w:proofErr w:type="spellStart"/>
        <w:r>
          <w:rPr>
            <w:color w:val="FF0000"/>
          </w:rPr>
          <w:t>excel</w:t>
        </w:r>
        <w:proofErr w:type="spellEnd"/>
        <w:r>
          <w:rPr>
            <w:color w:val="FF0000"/>
          </w:rPr>
          <w:t xml:space="preserve"> de input</w:t>
        </w:r>
      </w:ins>
      <w:ins w:id="94" w:author="Diogo Pires" w:date="2023-12-13T00:03:00Z">
        <w:r>
          <w:rPr>
            <w:color w:val="FF0000"/>
          </w:rPr>
          <w:t>, o resultado da alocação, e fica pronto para receber pedidos da interface web. Por fim, o utilizador</w:t>
        </w:r>
      </w:ins>
      <w:ins w:id="95" w:author="Diogo Pires" w:date="2023-12-13T00:01:00Z">
        <w:r>
          <w:rPr>
            <w:color w:val="FF0000"/>
          </w:rPr>
          <w:t xml:space="preserve"> </w:t>
        </w:r>
      </w:ins>
      <w:ins w:id="96" w:author="Diogo Pires" w:date="2023-12-13T00:03:00Z">
        <w:r>
          <w:rPr>
            <w:color w:val="FF0000"/>
          </w:rPr>
          <w:t xml:space="preserve">pode abrir o site no seu computador, que obterá as informações do servidor </w:t>
        </w:r>
      </w:ins>
      <w:ins w:id="97" w:author="Diogo Pires" w:date="2023-12-13T00:04:00Z">
        <w:r>
          <w:rPr>
            <w:color w:val="FF0000"/>
          </w:rPr>
          <w:t>que o programa deixou aberto.</w:t>
        </w:r>
      </w:ins>
    </w:p>
    <w:p w14:paraId="667241AB" w14:textId="2003681A" w:rsidR="00DF40D1" w:rsidRDefault="00DF40D1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ins w:id="98" w:author="Diogo Pires" w:date="2023-12-13T00:25:00Z"/>
          <w:color w:val="FF0000"/>
        </w:rPr>
      </w:pPr>
      <w:ins w:id="99" w:author="Diogo Pires" w:date="2023-12-13T00:25:00Z">
        <w:r>
          <w:rPr>
            <w:color w:val="FF0000"/>
          </w:rPr>
          <w:t xml:space="preserve">De seguida, fazemos uma descrição mais pormenorizada de como funciona a parte do programa implementada em </w:t>
        </w:r>
        <w:proofErr w:type="spellStart"/>
        <w:r>
          <w:rPr>
            <w:color w:val="FF0000"/>
          </w:rPr>
          <w:t>Python</w:t>
        </w:r>
        <w:proofErr w:type="spellEnd"/>
        <w:r>
          <w:rPr>
            <w:color w:val="FF0000"/>
          </w:rPr>
          <w:t>:</w:t>
        </w:r>
      </w:ins>
    </w:p>
    <w:p w14:paraId="49807D81" w14:textId="518D2833" w:rsidR="00DF40D1" w:rsidRDefault="00DF40D1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ins w:id="100" w:author="Diogo Pires" w:date="2023-12-13T00:25:00Z"/>
          <w:color w:val="FF0000"/>
        </w:rPr>
      </w:pPr>
      <w:ins w:id="101" w:author="Diogo Pires" w:date="2023-12-13T00:28:00Z">
        <w:r>
          <w:rPr>
            <w:noProof/>
            <w:color w:val="FF0000"/>
          </w:rPr>
          <w:lastRenderedPageBreak/>
          <w:drawing>
            <wp:inline distT="0" distB="0" distL="0" distR="0" wp14:anchorId="2F4C14AE" wp14:editId="160F29D9">
              <wp:extent cx="5400040" cy="4817745"/>
              <wp:effectExtent l="0" t="0" r="0" b="1905"/>
              <wp:docPr id="290629125" name="Picture 3" descr="A diagram of a pro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0629125" name="Picture 3" descr="A diagram of a program&#10;&#10;Description automatically generated"/>
                      <pic:cNvPicPr/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48177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E72E0E9" w14:textId="3D0F3963" w:rsidR="00DF40D1" w:rsidRPr="00D36BD5" w:rsidRDefault="00DF40D1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ins w:id="102" w:author="Diogo Pires" w:date="2023-12-13T00:25:00Z">
        <w:r>
          <w:rPr>
            <w:color w:val="FF0000"/>
          </w:rPr>
          <w:t xml:space="preserve">As informações que o programa lê são retiradas </w:t>
        </w:r>
      </w:ins>
      <w:ins w:id="103" w:author="Diogo Pires" w:date="2023-12-13T00:26:00Z">
        <w:r>
          <w:rPr>
            <w:color w:val="FF0000"/>
          </w:rPr>
          <w:t>do ficheiro Excel, nomeadamente das páginas: “</w:t>
        </w:r>
        <w:proofErr w:type="spellStart"/>
        <w:r>
          <w:rPr>
            <w:color w:val="FF0000"/>
          </w:rPr>
          <w:t>Tecnico</w:t>
        </w:r>
      </w:ins>
      <w:ins w:id="104" w:author="Diogo Pires" w:date="2023-12-13T00:27:00Z">
        <w:r>
          <w:rPr>
            <w:color w:val="FF0000"/>
          </w:rPr>
          <w:t>s</w:t>
        </w:r>
      </w:ins>
      <w:proofErr w:type="spellEnd"/>
      <w:ins w:id="105" w:author="Diogo Pires" w:date="2023-12-13T00:26:00Z">
        <w:r>
          <w:rPr>
            <w:color w:val="FF0000"/>
          </w:rPr>
          <w:t>”; “Projetos”; “</w:t>
        </w:r>
        <w:proofErr w:type="spellStart"/>
        <w:r>
          <w:rPr>
            <w:color w:val="FF0000"/>
          </w:rPr>
          <w:t>Matriz_Esforco_Atual</w:t>
        </w:r>
        <w:proofErr w:type="spellEnd"/>
        <w:r>
          <w:rPr>
            <w:color w:val="FF0000"/>
          </w:rPr>
          <w:t>”; e “</w:t>
        </w:r>
        <w:proofErr w:type="spellStart"/>
        <w:r>
          <w:rPr>
            <w:color w:val="FF0000"/>
          </w:rPr>
          <w:t>Esforco_Tecnico</w:t>
        </w:r>
        <w:proofErr w:type="spellEnd"/>
        <w:r>
          <w:rPr>
            <w:color w:val="FF0000"/>
          </w:rPr>
          <w:t>”</w:t>
        </w:r>
      </w:ins>
      <w:ins w:id="106" w:author="Diogo Pires" w:date="2023-12-13T00:27:00Z">
        <w:r>
          <w:rPr>
            <w:color w:val="FF0000"/>
          </w:rPr>
          <w:t xml:space="preserve">. </w:t>
        </w:r>
      </w:ins>
      <w:ins w:id="107" w:author="Diogo Pires" w:date="2023-12-13T00:28:00Z">
        <w:r>
          <w:rPr>
            <w:color w:val="FF0000"/>
          </w:rPr>
          <w:t xml:space="preserve"> Também é possível verificar que o programa só finaliza a sua execução quando o utilizador o fechar, sendo que até essa fase, o programa pode receber pedidos da interface </w:t>
        </w:r>
      </w:ins>
      <w:ins w:id="108" w:author="Diogo Pires" w:date="2023-12-13T00:29:00Z">
        <w:r>
          <w:rPr>
            <w:color w:val="FF0000"/>
          </w:rPr>
          <w:t>web.</w:t>
        </w:r>
      </w:ins>
    </w:p>
    <w:p w14:paraId="2E1B7AE7" w14:textId="4331503A" w:rsidR="00FA1A4F" w:rsidRPr="00FA1A4F" w:rsidDel="00AF2914" w:rsidRDefault="00FA1A4F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moveFrom w:id="109" w:author="Diogo Pires" w:date="2023-12-12T23:59:00Z"/>
          <w:color w:val="FF0000"/>
        </w:rPr>
      </w:pPr>
      <w:moveFromRangeStart w:id="110" w:author="Diogo Pires" w:date="2023-12-12T23:59:00Z" w:name="move153317996"/>
      <w:moveFrom w:id="111" w:author="Diogo Pires" w:date="2023-12-12T23:59:00Z">
        <w:r w:rsidRPr="00FA1A4F" w:rsidDel="00AF2914">
          <w:rPr>
            <w:color w:val="FF0000"/>
          </w:rPr>
          <w:t>Relativamente à implementação do site, é apresentada a sua página padrão, apresentando uma animação que proporciona uma visão visual do sistema de escalonamento.</w:t>
        </w:r>
      </w:moveFrom>
    </w:p>
    <w:p w14:paraId="4489152D" w14:textId="6BD61CCE" w:rsidR="009F4ECC" w:rsidDel="00AF2914" w:rsidRDefault="006B31FE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moveFrom w:id="112" w:author="Diogo Pires" w:date="2023-12-12T23:59:00Z"/>
          <w:b/>
          <w:bCs/>
          <w:color w:val="FF0000"/>
        </w:rPr>
      </w:pPr>
      <w:moveFrom w:id="113" w:author="Diogo Pires" w:date="2023-12-12T23:59:00Z">
        <w:r w:rsidRPr="00D36BD5" w:rsidDel="00AF2914">
          <w:rPr>
            <w:color w:val="FF0000"/>
          </w:rPr>
          <w:t>Além disso, serão apresentados mockups das funcionalidades a serem implementadas futuramente, além de simulações para ilustrar o funcionamento do sistema.</w:t>
        </w:r>
        <w:r w:rsidR="00AB05E6" w:rsidDel="00AF2914">
          <w:rPr>
            <w:color w:val="FF0000"/>
          </w:rPr>
          <w:t xml:space="preserve"> – </w:t>
        </w:r>
        <w:r w:rsidR="00AB05E6" w:rsidRPr="00AB05E6" w:rsidDel="00AF2914">
          <w:rPr>
            <w:b/>
            <w:bCs/>
            <w:color w:val="FF0000"/>
          </w:rPr>
          <w:t>Revisão bibliográfica mockups</w:t>
        </w:r>
      </w:moveFrom>
    </w:p>
    <w:p w14:paraId="0D56FEA2" w14:textId="1B4E3982" w:rsidR="00AB31E3" w:rsidRPr="00AB31E3" w:rsidDel="00AF2914" w:rsidRDefault="00AB31E3" w:rsidP="00AB31E3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moveFrom w:id="114" w:author="Diogo Pires" w:date="2023-12-12T23:59:00Z"/>
          <w:color w:val="FF0000"/>
        </w:rPr>
      </w:pPr>
      <w:moveFrom w:id="115" w:author="Diogo Pires" w:date="2023-12-12T23:59:00Z">
        <w:r w:rsidRPr="00AB31E3" w:rsidDel="00AF2914">
          <w:rPr>
            <w:color w:val="FF0000"/>
          </w:rPr>
          <w:t>Projeto</w:t>
        </w:r>
      </w:moveFrom>
    </w:p>
    <w:p w14:paraId="68A25380" w14:textId="76120C34" w:rsidR="00AB31E3" w:rsidRPr="00AB31E3" w:rsidDel="00AF2914" w:rsidRDefault="00AB31E3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moveFrom w:id="116" w:author="Diogo Pires" w:date="2023-12-12T23:59:00Z"/>
          <w:color w:val="FF0000"/>
        </w:rPr>
      </w:pPr>
      <w:moveFrom w:id="117" w:author="Diogo Pires" w:date="2023-12-12T23:59:00Z">
        <w:r w:rsidRPr="00AB31E3" w:rsidDel="00AF2914">
          <w:rPr>
            <w:color w:val="FF0000"/>
          </w:rPr>
          <w:t>Id</w:t>
        </w:r>
      </w:moveFrom>
    </w:p>
    <w:p w14:paraId="77B26FBE" w14:textId="205F8DC1" w:rsidR="00AB31E3" w:rsidDel="00AF2914" w:rsidRDefault="00AB31E3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moveFrom w:id="118" w:author="Diogo Pires" w:date="2023-12-12T23:59:00Z"/>
          <w:color w:val="FF0000"/>
        </w:rPr>
      </w:pPr>
      <w:moveFrom w:id="119" w:author="Diogo Pires" w:date="2023-12-12T23:59:00Z">
        <w:r w:rsidRPr="00AB31E3" w:rsidDel="00AF2914">
          <w:rPr>
            <w:color w:val="FF0000"/>
          </w:rPr>
          <w:t>C</w:t>
        </w:r>
        <w:r w:rsidR="005F6A46" w:rsidDel="00AF2914">
          <w:rPr>
            <w:color w:val="FF0000"/>
          </w:rPr>
          <w:t>ost</w:t>
        </w:r>
      </w:moveFrom>
    </w:p>
    <w:p w14:paraId="1F343B19" w14:textId="53BB1656" w:rsidR="005F6A46" w:rsidDel="00AF2914" w:rsidRDefault="005F6A46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moveFrom w:id="120" w:author="Diogo Pires" w:date="2023-12-12T23:59:00Z"/>
          <w:color w:val="FF0000"/>
        </w:rPr>
      </w:pPr>
      <w:moveFrom w:id="121" w:author="Diogo Pires" w:date="2023-12-12T23:59:00Z">
        <w:r w:rsidDel="00AF2914">
          <w:rPr>
            <w:color w:val="FF0000"/>
          </w:rPr>
          <w:lastRenderedPageBreak/>
          <w:t>Theme</w:t>
        </w:r>
      </w:moveFrom>
    </w:p>
    <w:p w14:paraId="584FCFBE" w14:textId="0BDF0EB6" w:rsidR="005F6A46" w:rsidDel="00AF2914" w:rsidRDefault="005F6A46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moveFrom w:id="122" w:author="Diogo Pires" w:date="2023-12-12T23:59:00Z"/>
          <w:color w:val="FF0000"/>
        </w:rPr>
      </w:pPr>
      <w:moveFrom w:id="123" w:author="Diogo Pires" w:date="2023-12-12T23:59:00Z">
        <w:r w:rsidDel="00AF2914">
          <w:rPr>
            <w:color w:val="FF0000"/>
          </w:rPr>
          <w:t>nProm</w:t>
        </w:r>
      </w:moveFrom>
    </w:p>
    <w:p w14:paraId="4ACA5567" w14:textId="58EBEDD4" w:rsidR="005F6A46" w:rsidRPr="00AB31E3" w:rsidDel="00AF2914" w:rsidRDefault="005F6A46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moveFrom w:id="124" w:author="Diogo Pires" w:date="2023-12-12T23:59:00Z"/>
          <w:color w:val="FF0000"/>
        </w:rPr>
      </w:pPr>
      <w:moveFrom w:id="125" w:author="Diogo Pires" w:date="2023-12-12T23:59:00Z">
        <w:r w:rsidDel="00AF2914">
          <w:rPr>
            <w:color w:val="FF0000"/>
          </w:rPr>
          <w:t>currentPhase</w:t>
        </w:r>
      </w:moveFrom>
    </w:p>
    <w:p w14:paraId="5A8EBBAC" w14:textId="6F7F9686" w:rsidR="00AB31E3" w:rsidRPr="00AB31E3" w:rsidDel="00AF2914" w:rsidRDefault="00AB31E3" w:rsidP="00AB31E3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moveFrom w:id="126" w:author="Diogo Pires" w:date="2023-12-12T23:59:00Z"/>
          <w:color w:val="FF0000"/>
        </w:rPr>
      </w:pPr>
      <w:moveFrom w:id="127" w:author="Diogo Pires" w:date="2023-12-12T23:59:00Z">
        <w:r w:rsidRPr="00AB31E3" w:rsidDel="00AF2914">
          <w:rPr>
            <w:color w:val="FF0000"/>
          </w:rPr>
          <w:t>Técnico</w:t>
        </w:r>
      </w:moveFrom>
    </w:p>
    <w:p w14:paraId="29A19052" w14:textId="0626F914" w:rsidR="00AB31E3" w:rsidDel="00AF2914" w:rsidRDefault="00AB31E3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moveFrom w:id="128" w:author="Diogo Pires" w:date="2023-12-12T23:59:00Z"/>
          <w:color w:val="FF0000"/>
        </w:rPr>
      </w:pPr>
      <w:moveFrom w:id="129" w:author="Diogo Pires" w:date="2023-12-12T23:59:00Z">
        <w:r w:rsidDel="00AF2914">
          <w:rPr>
            <w:color w:val="FF0000"/>
          </w:rPr>
          <w:t>Ver técnico, remover técnico técnico férias</w:t>
        </w:r>
      </w:moveFrom>
    </w:p>
    <w:p w14:paraId="5C171624" w14:textId="22FCF520" w:rsidR="00AB31E3" w:rsidDel="00AF2914" w:rsidRDefault="00AB31E3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moveFrom w:id="130" w:author="Diogo Pires" w:date="2023-12-12T23:59:00Z"/>
          <w:color w:val="FF0000"/>
        </w:rPr>
      </w:pPr>
      <w:moveFrom w:id="131" w:author="Diogo Pires" w:date="2023-12-12T23:59:00Z">
        <w:r w:rsidDel="00AF2914">
          <w:rPr>
            <w:color w:val="FF0000"/>
          </w:rPr>
          <w:t>Service_year</w:t>
        </w:r>
      </w:moveFrom>
    </w:p>
    <w:p w14:paraId="7D894658" w14:textId="0E4A510B" w:rsidR="00AB31E3" w:rsidDel="00AF2914" w:rsidRDefault="00AB31E3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moveFrom w:id="132" w:author="Diogo Pires" w:date="2023-12-12T23:59:00Z"/>
          <w:color w:val="FF0000"/>
        </w:rPr>
      </w:pPr>
      <w:moveFrom w:id="133" w:author="Diogo Pires" w:date="2023-12-12T23:59:00Z">
        <w:r w:rsidDel="00AF2914">
          <w:rPr>
            <w:color w:val="FF0000"/>
          </w:rPr>
          <w:t>Id</w:t>
        </w:r>
      </w:moveFrom>
    </w:p>
    <w:p w14:paraId="2743BFED" w14:textId="1558C5A4" w:rsidR="00AB31E3" w:rsidRPr="00D36BD5" w:rsidDel="00AF2914" w:rsidRDefault="00AB31E3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moveFrom w:id="134" w:author="Diogo Pires" w:date="2023-12-12T23:59:00Z"/>
          <w:color w:val="FF0000"/>
        </w:rPr>
      </w:pPr>
      <w:moveFrom w:id="135" w:author="Diogo Pires" w:date="2023-12-12T23:59:00Z">
        <w:r w:rsidDel="00AF2914">
          <w:rPr>
            <w:color w:val="FF0000"/>
          </w:rPr>
          <w:t>Projetos – p1 (fase, tipo, técnico analise, observações)</w:t>
        </w:r>
      </w:moveFrom>
    </w:p>
    <w:p w14:paraId="162BCBD3" w14:textId="3972FFA4" w:rsidR="001C6119" w:rsidRDefault="004E154D" w:rsidP="004C1B1B">
      <w:pPr>
        <w:pStyle w:val="Heading2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136" w:name="_Toc153229854"/>
      <w:moveFromRangeEnd w:id="110"/>
      <w:r>
        <w:rPr>
          <w:rFonts w:ascii="Calibri" w:eastAsia="Calibri" w:hAnsi="Calibri" w:cs="Calibri"/>
          <w:b/>
          <w:color w:val="000000"/>
        </w:rPr>
        <w:t>3</w:t>
      </w:r>
      <w:r w:rsidR="001C6119" w:rsidRPr="0045288B">
        <w:rPr>
          <w:rFonts w:ascii="Calibri" w:eastAsia="Calibri" w:hAnsi="Calibri" w:cs="Calibri"/>
          <w:b/>
          <w:color w:val="000000"/>
        </w:rPr>
        <w:t xml:space="preserve">.3. </w:t>
      </w:r>
      <w:commentRangeStart w:id="137"/>
      <w:r w:rsidR="004C1B1B">
        <w:rPr>
          <w:rFonts w:ascii="Calibri" w:eastAsia="Calibri" w:hAnsi="Calibri" w:cs="Calibri"/>
          <w:b/>
          <w:color w:val="000000"/>
        </w:rPr>
        <w:t>Reflexão Protótipo V1</w:t>
      </w:r>
      <w:commentRangeEnd w:id="137"/>
      <w:r w:rsidR="001F5508">
        <w:rPr>
          <w:rStyle w:val="CommentReference"/>
          <w:rFonts w:ascii="Calibri" w:eastAsia="Calibri" w:hAnsi="Calibri" w:cs="Calibri"/>
          <w:color w:val="auto"/>
        </w:rPr>
        <w:commentReference w:id="137"/>
      </w:r>
      <w:bookmarkEnd w:id="136"/>
    </w:p>
    <w:p w14:paraId="715BD4C9" w14:textId="77777777" w:rsidR="006616A1" w:rsidRDefault="006616A1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6616A1">
        <w:rPr>
          <w:color w:val="000000"/>
        </w:rPr>
        <w:t xml:space="preserve">Na presente fase de evolução do Protótipo V1, destacam-se melhorias substanciais em relação à versão anterior, promovendo uma maior eficácia e adaptabilidade ao contexto operacional. </w:t>
      </w:r>
    </w:p>
    <w:p w14:paraId="58C1FEFC" w14:textId="77777777" w:rsidR="00200DCF" w:rsidRDefault="00200DCF" w:rsidP="00200DC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Funcionalidades mais úteis</w:t>
      </w:r>
    </w:p>
    <w:p w14:paraId="573F4751" w14:textId="27149710" w:rsidR="006616A1" w:rsidRDefault="006616A1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ins w:id="138" w:author="Diogo Pires" w:date="2023-12-13T00:29:00Z"/>
          <w:color w:val="000000"/>
        </w:rPr>
      </w:pPr>
      <w:r w:rsidRPr="006616A1">
        <w:rPr>
          <w:color w:val="000000"/>
        </w:rPr>
        <w:t>A introdução da "Lista Negra" representa um avanço significativo, aprimorando a matriz de aptidão dos técnicos. Essa implementação oferece uma abordagem mais refinada na distribuição de tarefas, evitando conflitos de responsabilidades ao garantir que um técnico não realize simultaneamente análise e acompanhamento de candidaturas para o mesmo projeto.</w:t>
      </w:r>
    </w:p>
    <w:p w14:paraId="7C0D7C48" w14:textId="1892A3D3" w:rsidR="00DF40D1" w:rsidRDefault="00DF40D1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ins w:id="139" w:author="Diogo Pires" w:date="2023-12-13T00:29:00Z">
        <w:r>
          <w:rPr>
            <w:color w:val="000000"/>
          </w:rPr>
          <w:t xml:space="preserve">A visualização dos esforços dos vários técnicos também é uma funcionalidade a realçar, porque traduz de forma visual o resultado do nosso programa. </w:t>
        </w:r>
      </w:ins>
      <w:ins w:id="140" w:author="Diogo Pires" w:date="2023-12-13T00:30:00Z">
        <w:r>
          <w:rPr>
            <w:color w:val="000000"/>
          </w:rPr>
          <w:t xml:space="preserve">Para isso, também foi importante o estudo dos esforços necessários para analisar e acompanhar os projetos.  </w:t>
        </w:r>
      </w:ins>
      <w:ins w:id="141" w:author="Diogo Pires" w:date="2023-12-13T00:31:00Z">
        <w:r>
          <w:rPr>
            <w:color w:val="000000"/>
          </w:rPr>
          <w:t xml:space="preserve">Por fim, a lógica do programa como um todo é uma caraterística importante, porque é uma proposta de como implementar um sistema de alocação com algumas restrições menos usuais. </w:t>
        </w:r>
      </w:ins>
    </w:p>
    <w:p w14:paraId="3EAF4A57" w14:textId="6DD8981A" w:rsidR="00200DCF" w:rsidRPr="00200DCF" w:rsidDel="00DF40D1" w:rsidRDefault="00200DCF" w:rsidP="00AB05E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del w:id="142" w:author="Diogo Pires" w:date="2023-12-13T00:32:00Z"/>
          <w:color w:val="FF0000"/>
        </w:rPr>
      </w:pPr>
      <w:del w:id="143" w:author="Diogo Pires" w:date="2023-12-13T00:32:00Z">
        <w:r w:rsidRPr="00200DCF" w:rsidDel="00DF40D1">
          <w:rPr>
            <w:color w:val="FF0000"/>
          </w:rPr>
          <w:delText>Adicionou-se um sistema de notificações ou alertas para informar os utilizadores sobre (…)</w:delText>
        </w:r>
      </w:del>
    </w:p>
    <w:p w14:paraId="6262BD95" w14:textId="57EBC70A" w:rsidR="00C46F4D" w:rsidRDefault="00C46F4D" w:rsidP="00C46F4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Trabalho futuro</w:t>
      </w:r>
    </w:p>
    <w:p w14:paraId="04F89E95" w14:textId="77777777" w:rsidR="00DF40D1" w:rsidRDefault="00DF40D1" w:rsidP="00DF40D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ins w:id="144" w:author="Diogo Pires" w:date="2023-12-13T00:33:00Z"/>
          <w:color w:val="FF0000"/>
        </w:rPr>
      </w:pPr>
      <w:ins w:id="145" w:author="Diogo Pires" w:date="2023-12-13T00:32:00Z">
        <w:r>
          <w:rPr>
            <w:color w:val="FF0000"/>
          </w:rPr>
          <w:t>Como trabalho futuro, há várias caraterísticas que seria interessante implementar neste protótipo, nomeadamente:</w:t>
        </w:r>
      </w:ins>
    </w:p>
    <w:p w14:paraId="434D5003" w14:textId="29664E61" w:rsidR="00DF40D1" w:rsidRDefault="00DF40D1" w:rsidP="00DF40D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ins w:id="146" w:author="Diogo Pires" w:date="2023-12-13T00:34:00Z"/>
          <w:color w:val="FF0000"/>
        </w:rPr>
      </w:pPr>
      <w:ins w:id="147" w:author="Diogo Pires" w:date="2023-12-13T00:33:00Z">
        <w:r>
          <w:rPr>
            <w:color w:val="FF0000"/>
          </w:rPr>
          <w:t xml:space="preserve">- </w:t>
        </w:r>
      </w:ins>
      <w:ins w:id="148" w:author="Diogo Pires" w:date="2023-12-13T00:32:00Z">
        <w:r w:rsidRPr="00DF40D1">
          <w:rPr>
            <w:color w:val="FF0000"/>
            <w:rPrChange w:id="149" w:author="Diogo Pires" w:date="2023-12-13T00:33:00Z">
              <w:rPr/>
            </w:rPrChange>
          </w:rPr>
          <w:t>Um sistem</w:t>
        </w:r>
      </w:ins>
      <w:ins w:id="150" w:author="Diogo Pires" w:date="2023-12-13T00:33:00Z">
        <w:r>
          <w:rPr>
            <w:color w:val="FF0000"/>
          </w:rPr>
          <w:t xml:space="preserve">a de base de dados, </w:t>
        </w:r>
      </w:ins>
      <w:ins w:id="151" w:author="Diogo Pires" w:date="2023-12-13T00:34:00Z">
        <w:r>
          <w:rPr>
            <w:color w:val="FF0000"/>
          </w:rPr>
          <w:t xml:space="preserve">como </w:t>
        </w:r>
        <w:proofErr w:type="spellStart"/>
        <w:r>
          <w:rPr>
            <w:color w:val="FF0000"/>
          </w:rPr>
          <w:t>SQLite</w:t>
        </w:r>
        <w:proofErr w:type="spellEnd"/>
        <w:r>
          <w:rPr>
            <w:color w:val="FF0000"/>
          </w:rPr>
          <w:t xml:space="preserve">, </w:t>
        </w:r>
      </w:ins>
      <w:ins w:id="152" w:author="Diogo Pires" w:date="2023-12-13T00:33:00Z">
        <w:r>
          <w:rPr>
            <w:color w:val="FF0000"/>
          </w:rPr>
          <w:t xml:space="preserve">para substituir o </w:t>
        </w:r>
        <w:proofErr w:type="spellStart"/>
        <w:r>
          <w:rPr>
            <w:color w:val="FF0000"/>
          </w:rPr>
          <w:t>excel</w:t>
        </w:r>
        <w:proofErr w:type="spellEnd"/>
        <w:r>
          <w:rPr>
            <w:color w:val="FF0000"/>
          </w:rPr>
          <w:t xml:space="preserve"> como plataforma de armazenamento da informação.  </w:t>
        </w:r>
      </w:ins>
      <w:ins w:id="153" w:author="Diogo Pires" w:date="2023-12-13T00:34:00Z">
        <w:r>
          <w:rPr>
            <w:color w:val="FF0000"/>
          </w:rPr>
          <w:t>Dessa forma, usaremos uma ferramenta mais escalável, e com menos custos computacionais;</w:t>
        </w:r>
      </w:ins>
    </w:p>
    <w:p w14:paraId="65377675" w14:textId="0DF11D1B" w:rsidR="00DF40D1" w:rsidRPr="00DF40D1" w:rsidRDefault="00DF40D1" w:rsidP="00DF40D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ins w:id="154" w:author="Diogo Pires" w:date="2023-12-13T00:32:00Z"/>
          <w:color w:val="FF0000"/>
          <w:rPrChange w:id="155" w:author="Diogo Pires" w:date="2023-12-13T00:33:00Z">
            <w:rPr>
              <w:ins w:id="156" w:author="Diogo Pires" w:date="2023-12-13T00:32:00Z"/>
            </w:rPr>
          </w:rPrChange>
        </w:rPr>
      </w:pPr>
      <w:ins w:id="157" w:author="Diogo Pires" w:date="2023-12-13T00:34:00Z">
        <w:r>
          <w:rPr>
            <w:color w:val="FF0000"/>
          </w:rPr>
          <w:lastRenderedPageBreak/>
          <w:t>- Incorporação com o sis</w:t>
        </w:r>
      </w:ins>
      <w:ins w:id="158" w:author="Diogo Pires" w:date="2023-12-13T00:35:00Z">
        <w:r>
          <w:rPr>
            <w:color w:val="FF0000"/>
          </w:rPr>
          <w:t xml:space="preserve">tema da </w:t>
        </w:r>
        <w:proofErr w:type="spellStart"/>
        <w:r>
          <w:rPr>
            <w:color w:val="FF0000"/>
          </w:rPr>
          <w:t>OutSystems</w:t>
        </w:r>
        <w:proofErr w:type="spellEnd"/>
        <w:r>
          <w:rPr>
            <w:color w:val="FF0000"/>
          </w:rPr>
          <w:t>, para obter informação mais realista, de forma a testar a heurística com um cenário mais realista;</w:t>
        </w:r>
        <w:r>
          <w:rPr>
            <w:color w:val="FF0000"/>
          </w:rPr>
          <w:br/>
        </w:r>
      </w:ins>
      <w:ins w:id="159" w:author="Diogo Pires" w:date="2023-12-13T00:37:00Z">
        <w:r w:rsidR="00F701AB">
          <w:rPr>
            <w:color w:val="FF0000"/>
          </w:rPr>
          <w:t>- Outras funcionalidades relacionadas com o nosso protótipo, nomeadamente a possibilidade de um técnico sair, e haver uma realocação do trabalho que ele estava a realizar pelos restantes técnicos.</w:t>
        </w:r>
      </w:ins>
    </w:p>
    <w:p w14:paraId="6C9D07DF" w14:textId="2BED0B6C" w:rsidR="00200DCF" w:rsidRPr="00200DCF" w:rsidRDefault="00200DCF" w:rsidP="00200DC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del w:id="160" w:author="Diogo Pires" w:date="2023-12-13T00:34:00Z">
        <w:r w:rsidDel="00DF40D1">
          <w:rPr>
            <w:color w:val="FF0000"/>
          </w:rPr>
          <w:delText>Implementação em SQL</w:delText>
        </w:r>
      </w:del>
    </w:p>
    <w:p w14:paraId="6FCF90CA" w14:textId="77777777" w:rsidR="00200DCF" w:rsidRPr="00200DCF" w:rsidRDefault="00200DCF" w:rsidP="00200DC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commentRangeStart w:id="161"/>
      <w:r w:rsidRPr="00200DCF">
        <w:rPr>
          <w:color w:val="FF0000"/>
        </w:rPr>
        <w:t>Opção de Reverter Alterações</w:t>
      </w:r>
      <w:commentRangeEnd w:id="161"/>
      <w:r w:rsidR="00F701AB">
        <w:rPr>
          <w:rStyle w:val="CommentReference"/>
        </w:rPr>
        <w:commentReference w:id="161"/>
      </w:r>
      <w:r w:rsidRPr="00200DCF">
        <w:rPr>
          <w:color w:val="FF0000"/>
        </w:rPr>
        <w:t>:</w:t>
      </w:r>
    </w:p>
    <w:p w14:paraId="08F27765" w14:textId="77777777" w:rsidR="00200DCF" w:rsidRPr="00200DCF" w:rsidRDefault="00200DCF" w:rsidP="00200DC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</w:p>
    <w:p w14:paraId="404FB49B" w14:textId="58DB0148" w:rsidR="00200DCF" w:rsidRPr="00200DCF" w:rsidRDefault="00200DCF" w:rsidP="00200DC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200DCF">
        <w:rPr>
          <w:color w:val="FF0000"/>
        </w:rPr>
        <w:t>Adicionar uma funcionalidade que permita aos utilizadores reverter para a configuração anterior no caso de terem realizado alterações indesejadas antes de executar a simulação.</w:t>
      </w:r>
    </w:p>
    <w:p w14:paraId="38533DDD" w14:textId="6C791548" w:rsidR="00CD1390" w:rsidRPr="00CD1390" w:rsidRDefault="004E154D" w:rsidP="00CD1390">
      <w:pPr>
        <w:pStyle w:val="Heading1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162" w:name="_Toc153229855"/>
      <w:r>
        <w:rPr>
          <w:rFonts w:ascii="Calibri" w:eastAsia="Calibri" w:hAnsi="Calibri" w:cs="Calibri"/>
          <w:b/>
          <w:color w:val="000000"/>
        </w:rPr>
        <w:t>4</w:t>
      </w:r>
      <w:r w:rsidRPr="0045288B">
        <w:rPr>
          <w:rFonts w:ascii="Calibri" w:eastAsia="Calibri" w:hAnsi="Calibri" w:cs="Calibri"/>
          <w:b/>
          <w:color w:val="000000"/>
        </w:rPr>
        <w:t>. Simulação d</w:t>
      </w:r>
      <w:r w:rsidR="00B90D38">
        <w:rPr>
          <w:rFonts w:ascii="Calibri" w:eastAsia="Calibri" w:hAnsi="Calibri" w:cs="Calibri"/>
          <w:b/>
          <w:color w:val="000000"/>
        </w:rPr>
        <w:t>o Processo de</w:t>
      </w:r>
      <w:r w:rsidRPr="0045288B">
        <w:rPr>
          <w:rFonts w:ascii="Calibri" w:eastAsia="Calibri" w:hAnsi="Calibri" w:cs="Calibri"/>
          <w:b/>
          <w:color w:val="000000"/>
        </w:rPr>
        <w:t xml:space="preserve"> Alocação</w:t>
      </w:r>
      <w:r w:rsidR="00B90D38">
        <w:rPr>
          <w:rFonts w:ascii="Calibri" w:eastAsia="Calibri" w:hAnsi="Calibri" w:cs="Calibri"/>
          <w:b/>
          <w:color w:val="000000"/>
        </w:rPr>
        <w:t xml:space="preserve"> Atual (AS-IS)</w:t>
      </w:r>
      <w:bookmarkEnd w:id="162"/>
    </w:p>
    <w:p w14:paraId="24DECE1F" w14:textId="3D3F589E" w:rsidR="00CD1390" w:rsidRDefault="00CD1390" w:rsidP="00CD139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A55772">
        <w:rPr>
          <w:color w:val="000000"/>
        </w:rPr>
        <w:t xml:space="preserve">Na quarta secção, </w:t>
      </w:r>
      <w:r w:rsidR="00B7599A" w:rsidRPr="00A55772">
        <w:rPr>
          <w:color w:val="000000"/>
        </w:rPr>
        <w:t>realizou-se</w:t>
      </w:r>
      <w:r w:rsidRPr="00A55772">
        <w:rPr>
          <w:color w:val="000000"/>
        </w:rPr>
        <w:t xml:space="preserve"> a simulação </w:t>
      </w:r>
      <w:r w:rsidRPr="00CD1390">
        <w:rPr>
          <w:color w:val="000000"/>
        </w:rPr>
        <w:t xml:space="preserve">do estado atual do sistema de incentivos da ANI, </w:t>
      </w:r>
      <w:r w:rsidR="00B7599A">
        <w:rPr>
          <w:color w:val="000000"/>
        </w:rPr>
        <w:t>utilizando</w:t>
      </w:r>
      <w:r w:rsidRPr="00CD1390">
        <w:rPr>
          <w:color w:val="000000"/>
        </w:rPr>
        <w:t xml:space="preserve"> o software SIMIO. Esta simulação serve como um primeiro teste com parâmetros reais</w:t>
      </w:r>
      <w:r w:rsidR="00B7599A">
        <w:rPr>
          <w:color w:val="000000"/>
        </w:rPr>
        <w:t>,</w:t>
      </w:r>
      <w:r w:rsidRPr="00CD1390">
        <w:rPr>
          <w:color w:val="000000"/>
        </w:rPr>
        <w:t xml:space="preserve"> </w:t>
      </w:r>
      <w:r w:rsidR="00B7599A">
        <w:rPr>
          <w:color w:val="000000"/>
        </w:rPr>
        <w:t>antes da</w:t>
      </w:r>
      <w:r w:rsidRPr="00CD1390">
        <w:rPr>
          <w:color w:val="000000"/>
        </w:rPr>
        <w:t xml:space="preserve"> aplicação das heurísticas.</w:t>
      </w:r>
      <w:r w:rsidR="00B7599A">
        <w:rPr>
          <w:color w:val="000000"/>
        </w:rPr>
        <w:t xml:space="preserve"> Procedeu-se à análise</w:t>
      </w:r>
      <w:r w:rsidR="00B7599A" w:rsidRPr="00B7599A">
        <w:rPr>
          <w:color w:val="000000"/>
        </w:rPr>
        <w:t xml:space="preserve"> </w:t>
      </w:r>
      <w:r w:rsidR="00B7599A">
        <w:rPr>
          <w:color w:val="000000"/>
        </w:rPr>
        <w:t>d</w:t>
      </w:r>
      <w:r w:rsidR="00B7599A" w:rsidRPr="00B7599A">
        <w:rPr>
          <w:color w:val="000000"/>
        </w:rPr>
        <w:t xml:space="preserve">os resultados obtidos na simulação, </w:t>
      </w:r>
      <w:r w:rsidR="00B7599A">
        <w:rPr>
          <w:color w:val="000000"/>
        </w:rPr>
        <w:t xml:space="preserve">com o intuito de </w:t>
      </w:r>
      <w:r w:rsidR="00B7599A" w:rsidRPr="00B7599A">
        <w:rPr>
          <w:color w:val="000000"/>
        </w:rPr>
        <w:t>identifica</w:t>
      </w:r>
      <w:r w:rsidR="00B7599A">
        <w:rPr>
          <w:color w:val="000000"/>
        </w:rPr>
        <w:t>r</w:t>
      </w:r>
      <w:r w:rsidR="00B7599A" w:rsidRPr="00B7599A">
        <w:rPr>
          <w:color w:val="000000"/>
        </w:rPr>
        <w:t xml:space="preserve"> áreas de melhoria no modelo de alocação de tarefas atual.</w:t>
      </w:r>
      <w:r w:rsidR="00B7599A">
        <w:rPr>
          <w:color w:val="000000"/>
        </w:rPr>
        <w:t xml:space="preserve"> </w:t>
      </w:r>
      <w:r w:rsidR="00B7599A" w:rsidRPr="00B7599A">
        <w:rPr>
          <w:color w:val="000000"/>
        </w:rPr>
        <w:t xml:space="preserve">Este modelo foi concebido com a perspetiva de ser posteriormente convertido no modelo "To </w:t>
      </w:r>
      <w:proofErr w:type="spellStart"/>
      <w:r w:rsidR="00B7599A" w:rsidRPr="00B7599A">
        <w:rPr>
          <w:color w:val="000000"/>
        </w:rPr>
        <w:t>Be</w:t>
      </w:r>
      <w:proofErr w:type="spellEnd"/>
      <w:r w:rsidR="00B7599A" w:rsidRPr="00B7599A">
        <w:rPr>
          <w:color w:val="000000"/>
        </w:rPr>
        <w:t>" e foi organizado de forma cuidadosa para permitir que qualquer utilizador possa efetuar alterações nos parâmetros de entrada.</w:t>
      </w:r>
    </w:p>
    <w:p w14:paraId="5C5C8F4E" w14:textId="67A722E0" w:rsidR="00CD1390" w:rsidRDefault="00CD1390" w:rsidP="00CD139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CD1390">
        <w:rPr>
          <w:color w:val="000000"/>
        </w:rPr>
        <w:t>Destaca</w:t>
      </w:r>
      <w:r>
        <w:rPr>
          <w:color w:val="000000"/>
        </w:rPr>
        <w:t>-se</w:t>
      </w:r>
      <w:r w:rsidRPr="00CD1390">
        <w:rPr>
          <w:color w:val="000000"/>
        </w:rPr>
        <w:t xml:space="preserve"> a importância da precisão dos resultados, diretamente ligada à qualidade dos dados recolhidos nos questionários submetidos aos funcionários da ANI</w:t>
      </w:r>
      <w:r>
        <w:rPr>
          <w:color w:val="000000"/>
        </w:rPr>
        <w:t>, que irá afetar a simulação na medida em qu</w:t>
      </w:r>
      <w:r w:rsidR="00B7599A">
        <w:rPr>
          <w:color w:val="000000"/>
        </w:rPr>
        <w:t xml:space="preserve">e </w:t>
      </w:r>
      <w:r w:rsidR="00B7599A" w:rsidRPr="00B7599A">
        <w:rPr>
          <w:color w:val="000000"/>
        </w:rPr>
        <w:t>a fidedignidade das informações recolhidas impactará diretamente na representação fiel do estado atual do sistema de incentivos. A exatidão desses dados é crucial para assegurar que as simulações realizadas proporcionem uma visão realista e representativa das operações existentes.</w:t>
      </w:r>
      <w:r w:rsidR="00B7599A">
        <w:rPr>
          <w:color w:val="000000"/>
        </w:rPr>
        <w:t xml:space="preserve"> Portanto, </w:t>
      </w:r>
      <w:r w:rsidR="00B7599A" w:rsidRPr="00B7599A">
        <w:rPr>
          <w:color w:val="000000"/>
        </w:rPr>
        <w:t>A confiabilidade dos resultados obtidos na simulação dependerá da veracidade e abrangência</w:t>
      </w:r>
      <w:r w:rsidR="00B7599A">
        <w:rPr>
          <w:color w:val="000000"/>
        </w:rPr>
        <w:t xml:space="preserve"> dos dados recolhidos.</w:t>
      </w:r>
    </w:p>
    <w:p w14:paraId="55FB0F8C" w14:textId="7563B849" w:rsidR="004E154D" w:rsidRDefault="004E154D" w:rsidP="004E154D">
      <w:pPr>
        <w:pStyle w:val="Heading2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163" w:name="_Toc153229856"/>
      <w:r>
        <w:rPr>
          <w:rFonts w:ascii="Calibri" w:eastAsia="Calibri" w:hAnsi="Calibri" w:cs="Calibri"/>
          <w:b/>
          <w:color w:val="000000"/>
        </w:rPr>
        <w:t>4</w:t>
      </w:r>
      <w:r w:rsidRPr="0045288B">
        <w:rPr>
          <w:rFonts w:ascii="Calibri" w:eastAsia="Calibri" w:hAnsi="Calibri" w:cs="Calibri"/>
          <w:b/>
          <w:color w:val="000000"/>
        </w:rPr>
        <w:t xml:space="preserve">.1. </w:t>
      </w:r>
      <w:r>
        <w:rPr>
          <w:rFonts w:ascii="Calibri" w:eastAsia="Calibri" w:hAnsi="Calibri" w:cs="Calibri"/>
          <w:b/>
          <w:color w:val="000000"/>
        </w:rPr>
        <w:t>Modelação da Simulação</w:t>
      </w:r>
      <w:bookmarkEnd w:id="163"/>
    </w:p>
    <w:p w14:paraId="6652963E" w14:textId="1033C627" w:rsidR="00B7599A" w:rsidRDefault="00B7599A" w:rsidP="00B7599A">
      <w:pPr>
        <w:rPr>
          <w:b/>
          <w:bCs/>
        </w:rPr>
      </w:pPr>
      <w:r w:rsidRPr="00B7599A">
        <w:rPr>
          <w:b/>
          <w:bCs/>
        </w:rPr>
        <w:t>Descrição do Modelo</w:t>
      </w:r>
    </w:p>
    <w:p w14:paraId="0597155D" w14:textId="102641E0" w:rsidR="00285A21" w:rsidRPr="00285A21" w:rsidRDefault="00285A21" w:rsidP="00285A2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285A21">
        <w:rPr>
          <w:color w:val="000000"/>
        </w:rPr>
        <w:t xml:space="preserve">O modelo de simulação, conforme ilustrado na Figura </w:t>
      </w:r>
      <w:r w:rsidRPr="00285A21">
        <w:rPr>
          <w:color w:val="FF0000"/>
        </w:rPr>
        <w:t>X</w:t>
      </w:r>
      <w:r w:rsidRPr="00285A21">
        <w:rPr>
          <w:color w:val="000000"/>
        </w:rPr>
        <w:t>, compreende 4 Gestores de Área Temática (</w:t>
      </w:r>
      <w:proofErr w:type="spellStart"/>
      <w:r w:rsidRPr="00285A21">
        <w:rPr>
          <w:color w:val="000000"/>
        </w:rPr>
        <w:t>GATs</w:t>
      </w:r>
      <w:proofErr w:type="spellEnd"/>
      <w:r w:rsidRPr="00285A21">
        <w:rPr>
          <w:color w:val="000000"/>
        </w:rPr>
        <w:t>) e 24 Gestores de Projeto (</w:t>
      </w:r>
      <w:proofErr w:type="spellStart"/>
      <w:r w:rsidRPr="00285A21">
        <w:rPr>
          <w:color w:val="000000"/>
        </w:rPr>
        <w:t>GPs</w:t>
      </w:r>
      <w:proofErr w:type="spellEnd"/>
      <w:r w:rsidRPr="00285A21">
        <w:rPr>
          <w:color w:val="000000"/>
        </w:rPr>
        <w:t xml:space="preserve">). Cada gestor é identificado e representado por um nó específico, </w:t>
      </w:r>
      <w:r>
        <w:rPr>
          <w:color w:val="000000"/>
        </w:rPr>
        <w:t>(p.e.</w:t>
      </w:r>
      <w:r w:rsidRPr="00285A21">
        <w:rPr>
          <w:color w:val="000000"/>
        </w:rPr>
        <w:t xml:space="preserve"> Técnico1 que está associado ao nó "GP1"</w:t>
      </w:r>
      <w:r>
        <w:rPr>
          <w:color w:val="000000"/>
        </w:rPr>
        <w:t>)</w:t>
      </w:r>
      <w:r w:rsidRPr="00285A21">
        <w:rPr>
          <w:color w:val="000000"/>
        </w:rPr>
        <w:t xml:space="preserve">. O fluxo principal do modelo é </w:t>
      </w:r>
      <w:r w:rsidRPr="00285A21">
        <w:rPr>
          <w:color w:val="000000"/>
        </w:rPr>
        <w:lastRenderedPageBreak/>
        <w:t>iniciado no nó de Entrada ("Aviso") e segue para dois nós de encerramento, nomeadamente "</w:t>
      </w:r>
      <w:proofErr w:type="spellStart"/>
      <w:r w:rsidRPr="00285A21">
        <w:rPr>
          <w:color w:val="000000"/>
        </w:rPr>
        <w:t>FimProjeto</w:t>
      </w:r>
      <w:proofErr w:type="spellEnd"/>
      <w:r w:rsidRPr="00285A21">
        <w:rPr>
          <w:color w:val="000000"/>
        </w:rPr>
        <w:t>" e "</w:t>
      </w:r>
      <w:proofErr w:type="spellStart"/>
      <w:r w:rsidRPr="00285A21">
        <w:rPr>
          <w:color w:val="000000"/>
        </w:rPr>
        <w:t>Candidatura_Recusada</w:t>
      </w:r>
      <w:proofErr w:type="spellEnd"/>
      <w:r w:rsidRPr="00285A21">
        <w:rPr>
          <w:color w:val="000000"/>
        </w:rPr>
        <w:t>".</w:t>
      </w:r>
    </w:p>
    <w:p w14:paraId="68652551" w14:textId="77777777" w:rsidR="00285A21" w:rsidRPr="00285A21" w:rsidRDefault="00285A21" w:rsidP="00285A2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285A21">
        <w:rPr>
          <w:color w:val="000000"/>
        </w:rPr>
        <w:t>Paralelamente, são incorporados quatro submodelos que influenciam o fluxo principal. Três destes submodelos representam atividades como visitas aos promotores, o trabalho de apoio executado pelos Serviços Partilhados (SP) e a revisão de pagamentos realizada pela Coordenação de Acompanhamento. Quando essas atividades ocorrem, o projeto é colocado em espera, pois o modelo reconhece essas ações como parte integrante do fluxo principal, mas em localizações distintas.</w:t>
      </w:r>
    </w:p>
    <w:p w14:paraId="71974680" w14:textId="16A47E46" w:rsidR="00285A21" w:rsidRPr="00285A21" w:rsidRDefault="00285A21" w:rsidP="00285A2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 w:rsidRPr="00285A21">
        <w:rPr>
          <w:color w:val="000000"/>
        </w:rPr>
        <w:t>É relevante observar que, no quarto submodelo, relacionado ao pagamento ao perito, essa dinâmica difere. O projeto não é diretamente influenciado pelo estado deste submodelo, o que significa que avança no fluxo principal independentemente do andamento do submodelo. Contudo, é essencial notar que, apesar da influência não ser direta, ela existe, uma vez que este submodelo depende dos SP para a sua execução, assim como o submodelo que representa o trabalho de apoio ao projeto.</w:t>
      </w:r>
    </w:p>
    <w:p w14:paraId="6ED3DBEA" w14:textId="0024F6CC" w:rsidR="00285A21" w:rsidRDefault="00285A21" w:rsidP="00285A2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b/>
          <w:bCs/>
        </w:rPr>
      </w:pPr>
      <w:r>
        <w:rPr>
          <w:b/>
          <w:bCs/>
        </w:rPr>
        <w:t>Fluxo do Projeto</w:t>
      </w:r>
    </w:p>
    <w:p w14:paraId="6A6C64AE" w14:textId="322696D2" w:rsidR="00285A21" w:rsidRDefault="00285A21" w:rsidP="00285A2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t>O percurso de cada projeto é meticulosamente delineado para garantir uma alocação eficiente e direcionada. Inicialmente, todos os projetos passam pelo Nó de Aviso, sendo então encaminhados para o respetivo GAT de acordo com a sua área temática. Após essa etapa, são direcionados para um GP específico, seguindo a tarefa "Escolher Área Temática de Distribuição e por GP".</w:t>
      </w:r>
    </w:p>
    <w:p w14:paraId="712CB76F" w14:textId="206AE90A" w:rsidR="00285A21" w:rsidRDefault="00285A21" w:rsidP="00285A2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t>O fluxo do projeto é estruturado de forma linear, sendo orientado por vetores (caminhos), apenas quando o caminho a ser percorrido é único. No entanto, em situações em que o fluxo se torna não linear, ou seja, pode seguir diferentes direções dependendo do momento, recorre-se a variáveis auxiliares em conjunto com pequenos algoritmos. Esses algoritmos, reconhecidos como "processes" pelo simulador, desempenham um papel crucial na garantia de que o percurso dos projetos seja coerente com as expectativas estabelecidas.</w:t>
      </w:r>
    </w:p>
    <w:p w14:paraId="1D704D2F" w14:textId="0B22C44E" w:rsidR="00285A21" w:rsidRPr="00285A21" w:rsidRDefault="00285A21" w:rsidP="00285A2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b/>
          <w:bCs/>
        </w:rPr>
      </w:pPr>
      <w:r w:rsidRPr="00285A21">
        <w:rPr>
          <w:b/>
          <w:bCs/>
        </w:rPr>
        <w:t>Inputs do Modelo</w:t>
      </w:r>
    </w:p>
    <w:p w14:paraId="0FD0BE9A" w14:textId="77777777" w:rsidR="002A0E13" w:rsidRDefault="002A0E13" w:rsidP="002A0E1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t xml:space="preserve">Os dados essenciais para o funcionamento do modelo são extraídos de folhas Excel contendo dados históricos. Estas folhas contêm informações cruciais sobre os pedidos de pagamento, alterações, prorrogações, bem como os tempos associados a esses eventos. Adicionalmente, são fornecidos dados relativos à entrada de novos projetos. Ao executar o modelo, os ficheiros </w:t>
      </w:r>
      <w:r>
        <w:lastRenderedPageBreak/>
        <w:t>Excel são automaticamente importados e atualizados, garantindo que o modelo reflete sempre as informações mais recentes disponíveis.</w:t>
      </w:r>
    </w:p>
    <w:p w14:paraId="12B158CD" w14:textId="18D52AC8" w:rsidR="002A0E13" w:rsidRDefault="002A0E13" w:rsidP="002A0E1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t xml:space="preserve">Contudo, alguns parâmetros fundamentais necessitam de intervenção manual. Isso inclui a configuração de probabilidades, os tempos associados a cada tarefa, o número de horas disponíveis para a análise direta dos projetos por parte de cada técnico, a data de entrada de cada projeto e a percentagem correspondente ao tamanho e área temática. A Figura </w:t>
      </w:r>
      <w:r w:rsidRPr="002A0E13">
        <w:rPr>
          <w:color w:val="FF0000"/>
        </w:rPr>
        <w:t>X</w:t>
      </w:r>
      <w:r>
        <w:t xml:space="preserve"> oferece uma visão ilustrativa desse processo de introdução manual de parâmetros.</w:t>
      </w:r>
    </w:p>
    <w:p w14:paraId="21D2DC93" w14:textId="6A3D1B2F" w:rsidR="002A0E13" w:rsidRDefault="002A0E13" w:rsidP="002A0E1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t>Num cenário futuro, está prevista a possibilidade de integração de uma funcionalidade que permitirá a entrada automática de todos os parâmetros diretamente a partir de bases de dados externas. Esta evolução potencial representaria uma otimização significativa, simplificando ainda mais o processo e aumentando a eficiência operacional do modelo.</w:t>
      </w:r>
    </w:p>
    <w:p w14:paraId="4EBDE185" w14:textId="36F2DFEB" w:rsidR="00AB02F2" w:rsidRPr="00AB02F2" w:rsidRDefault="002A0E13" w:rsidP="00AB02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b/>
          <w:bCs/>
        </w:rPr>
      </w:pPr>
      <w:r w:rsidRPr="00AB02F2">
        <w:rPr>
          <w:b/>
          <w:bCs/>
        </w:rPr>
        <w:t>Da realidade para o Modelo</w:t>
      </w:r>
    </w:p>
    <w:p w14:paraId="65819A49" w14:textId="77777777" w:rsidR="00AB02F2" w:rsidRPr="00AB02F2" w:rsidRDefault="00AB02F2" w:rsidP="00AB02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t>O ponto de partida do modelo coincide com o momento crucial, iniciando um minuto antes do encerramento da primeira fase de candidatura, às 6:59 do dia 28 de fevereiro de 2018. Durante esse período, 1135 projetos são gradualmente integrados no modelo, correspondendo ao término de cada fase dos vários avisos.</w:t>
      </w:r>
    </w:p>
    <w:p w14:paraId="026C97BC" w14:textId="60A33F0E" w:rsidR="00AB02F2" w:rsidRPr="00AB02F2" w:rsidRDefault="00AB02F2" w:rsidP="00AB02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t>O modelo tem início um minuto antes do fim da primeira fase de candidatura da qual temos acesso, ou seja, às 6:59 do dia 28 de fevereiro de 2018.  Entraram no projeto 1135 projetos de forma gradual no fim de casa fase dos vários avisos.</w:t>
      </w:r>
    </w:p>
    <w:p w14:paraId="11BD6E4B" w14:textId="62CB748F" w:rsidR="00AB02F2" w:rsidRPr="00AB02F2" w:rsidRDefault="00AB02F2" w:rsidP="00AB02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t>O modelo consegue replicar diversos aspetos da realidade, nomeadamente:</w:t>
      </w:r>
    </w:p>
    <w:p w14:paraId="1B05C33E" w14:textId="72222BAE" w:rsidR="00AB02F2" w:rsidRPr="00AB02F2" w:rsidRDefault="00AB02F2" w:rsidP="0070298D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t>Horas dedicadas por trabalhador, em média e por dia</w:t>
      </w:r>
      <w:r w:rsidR="0070298D">
        <w:t>;</w:t>
      </w:r>
    </w:p>
    <w:p w14:paraId="471FE0FD" w14:textId="2F68CD0E" w:rsidR="00AB02F2" w:rsidRPr="00AB02F2" w:rsidRDefault="00AB02F2" w:rsidP="0070298D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t>Projetos que são rejeitados na análise de admissibilidade ou no encerramento do FACI são descartados</w:t>
      </w:r>
      <w:r w:rsidR="0070298D">
        <w:t>;</w:t>
      </w:r>
    </w:p>
    <w:p w14:paraId="11E790B0" w14:textId="378ED8E8" w:rsidR="00AB02F2" w:rsidRPr="00AB02F2" w:rsidRDefault="00AB02F2" w:rsidP="0070298D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t>GP que submete a candidatura de um projeto não está envolvido no seu acompanhamento, mantendo essa separação de funções.</w:t>
      </w:r>
    </w:p>
    <w:p w14:paraId="57CE1132" w14:textId="38A92194" w:rsidR="00AB02F2" w:rsidRPr="00AB02F2" w:rsidRDefault="00AB02F2" w:rsidP="00AB02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t>Entretanto, existem algumas nuances que o modelo ainda não contempla:</w:t>
      </w:r>
    </w:p>
    <w:p w14:paraId="75578179" w14:textId="3A25EB86" w:rsidR="00AB02F2" w:rsidRPr="00AB02F2" w:rsidRDefault="00AB02F2" w:rsidP="0070298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t>O histórico das análises realizadas pelos GPS</w:t>
      </w:r>
      <w:r w:rsidR="0070298D">
        <w:t>;</w:t>
      </w:r>
    </w:p>
    <w:p w14:paraId="526C13BA" w14:textId="5BC9371D" w:rsidR="00AB02F2" w:rsidRPr="00AB02F2" w:rsidRDefault="00AB02F2" w:rsidP="0070298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AB02F2">
        <w:t>A avaliação da aptidão de cada técnico para tarefas específicas</w:t>
      </w:r>
      <w:r w:rsidR="0070298D">
        <w:t>.</w:t>
      </w:r>
    </w:p>
    <w:p w14:paraId="2D7CA8BA" w14:textId="2261B08D" w:rsidR="00285A21" w:rsidRPr="00285A21" w:rsidRDefault="004E154D" w:rsidP="00285A21">
      <w:pPr>
        <w:pStyle w:val="Heading2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164" w:name="_Toc153229857"/>
      <w:r>
        <w:rPr>
          <w:rFonts w:ascii="Calibri" w:eastAsia="Calibri" w:hAnsi="Calibri" w:cs="Calibri"/>
          <w:b/>
          <w:color w:val="000000"/>
        </w:rPr>
        <w:lastRenderedPageBreak/>
        <w:t>4</w:t>
      </w:r>
      <w:r w:rsidRPr="0045288B">
        <w:rPr>
          <w:rFonts w:ascii="Calibri" w:eastAsia="Calibri" w:hAnsi="Calibri" w:cs="Calibri"/>
          <w:b/>
          <w:color w:val="000000"/>
        </w:rPr>
        <w:t xml:space="preserve">.2. </w:t>
      </w:r>
      <w:r>
        <w:rPr>
          <w:rFonts w:ascii="Calibri" w:eastAsia="Calibri" w:hAnsi="Calibri" w:cs="Calibri"/>
          <w:b/>
          <w:color w:val="000000"/>
        </w:rPr>
        <w:t>Resultados da Simulação</w:t>
      </w:r>
      <w:bookmarkEnd w:id="164"/>
    </w:p>
    <w:p w14:paraId="0BDE8FE3" w14:textId="4AF43457" w:rsidR="004E154D" w:rsidRPr="001C6119" w:rsidRDefault="004E154D" w:rsidP="00B90D38">
      <w:pPr>
        <w:pStyle w:val="Heading2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165" w:name="_Toc153229858"/>
      <w:r>
        <w:rPr>
          <w:rFonts w:ascii="Calibri" w:eastAsia="Calibri" w:hAnsi="Calibri" w:cs="Calibri"/>
          <w:b/>
          <w:color w:val="000000"/>
        </w:rPr>
        <w:t>4</w:t>
      </w:r>
      <w:r w:rsidRPr="0045288B">
        <w:rPr>
          <w:rFonts w:ascii="Calibri" w:eastAsia="Calibri" w:hAnsi="Calibri" w:cs="Calibri"/>
          <w:b/>
          <w:color w:val="000000"/>
        </w:rPr>
        <w:t>.</w:t>
      </w:r>
      <w:r w:rsidR="00B90D38">
        <w:rPr>
          <w:rFonts w:ascii="Calibri" w:eastAsia="Calibri" w:hAnsi="Calibri" w:cs="Calibri"/>
          <w:b/>
          <w:color w:val="000000"/>
        </w:rPr>
        <w:t>3.</w:t>
      </w:r>
      <w:r w:rsidRPr="0045288B"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Discussão dos Resultados</w:t>
      </w:r>
      <w:bookmarkEnd w:id="165"/>
    </w:p>
    <w:p w14:paraId="248FE23F" w14:textId="46E19E53" w:rsidR="001C6119" w:rsidRPr="001C6119" w:rsidRDefault="001C6119" w:rsidP="001C6119"/>
    <w:p w14:paraId="0207FA38" w14:textId="77777777" w:rsidR="0045288B" w:rsidRDefault="0045288B" w:rsidP="0045288B"/>
    <w:p w14:paraId="0716E0C2" w14:textId="77777777" w:rsidR="0027032E" w:rsidRDefault="0027032E" w:rsidP="0045288B"/>
    <w:p w14:paraId="58FF0858" w14:textId="77777777" w:rsidR="00D37377" w:rsidRDefault="00D37377" w:rsidP="0045288B"/>
    <w:p w14:paraId="0B307B4D" w14:textId="77777777" w:rsidR="00E3561E" w:rsidRPr="0045288B" w:rsidRDefault="00E3561E" w:rsidP="0045288B"/>
    <w:p w14:paraId="13B91E9D" w14:textId="77777777" w:rsidR="004F1C8D" w:rsidRPr="00F45745" w:rsidRDefault="0045288B" w:rsidP="00D37377">
      <w:pPr>
        <w:pStyle w:val="Heading1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166" w:name="_Toc153229859"/>
      <w:r w:rsidRPr="00F45745">
        <w:rPr>
          <w:rFonts w:ascii="Calibri" w:eastAsia="Calibri" w:hAnsi="Calibri" w:cs="Calibri"/>
          <w:b/>
          <w:color w:val="000000"/>
        </w:rPr>
        <w:t>5. Conclusão</w:t>
      </w:r>
      <w:bookmarkEnd w:id="166"/>
    </w:p>
    <w:p w14:paraId="115187F9" w14:textId="77777777" w:rsidR="0095111D" w:rsidRDefault="001D0D61" w:rsidP="001D0D6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t xml:space="preserve">O presente relatório é o quarto relatório que representa </w:t>
      </w:r>
      <w:r>
        <w:rPr>
          <w:color w:val="000000"/>
        </w:rPr>
        <w:t xml:space="preserve">a fase de validação do sistema de escalonamento e avaliação do seu impacto no contexto da ANI. </w:t>
      </w:r>
    </w:p>
    <w:p w14:paraId="2588B6AB" w14:textId="77777777" w:rsidR="0095111D" w:rsidRDefault="0095111D" w:rsidP="001D0D6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t>Em primeiro lugar</w:t>
      </w:r>
      <w:r w:rsidR="001D0D61">
        <w:t xml:space="preserve">, procedeu-se à atualização das heurísticas para permitir a sua aplicação à realidade da ANI, ajustando parâmetros e foi realizada uma análise comparativa das heurísticas propostas, </w:t>
      </w:r>
      <w:r w:rsidRPr="0095111D">
        <w:t>identifica</w:t>
      </w:r>
      <w:r>
        <w:t>ndo</w:t>
      </w:r>
      <w:r w:rsidRPr="0095111D">
        <w:t xml:space="preserve"> a Heurística 1 como a escolha mais eficiente para integração no protótipo V1. </w:t>
      </w:r>
    </w:p>
    <w:p w14:paraId="30D518CF" w14:textId="77777777" w:rsidR="0095111D" w:rsidRDefault="0095111D" w:rsidP="00E62C9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3F76BC">
        <w:rPr>
          <w:color w:val="FF0000"/>
        </w:rPr>
        <w:t>Conclusões protótipo v1</w:t>
      </w:r>
    </w:p>
    <w:p w14:paraId="67B07F9C" w14:textId="385C823B" w:rsidR="003F76BC" w:rsidRDefault="0095111D" w:rsidP="00E62C9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>
        <w:rPr>
          <w:color w:val="FF0000"/>
        </w:rPr>
        <w:t xml:space="preserve">Relativamente ao protótipo v1, (completar quando der). </w:t>
      </w:r>
      <w:r w:rsidRPr="0095111D">
        <w:t>A elaboração do manual de instalação e do manual de utilização do protótipo V1 complementa esta etapa, proporcionando orientações claras e acessíveis para facilitar a implementação prática do sistema.</w:t>
      </w:r>
    </w:p>
    <w:p w14:paraId="6AAD707D" w14:textId="38C79539" w:rsidR="0095111D" w:rsidRPr="0095111D" w:rsidRDefault="0095111D" w:rsidP="00E62C9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95111D">
        <w:t>Durante esta fase de validação, os processos foram conduzidos com base em critérios rigorosos. A simulação da Heurística 1 através do modelo de simulação AS-IS no software SIMIO foi um marco significativo, proporcionando uma visão mais profunda do desempenho do sistema proposto. A análise dos resultados derivados dessa simulação, juntamente com suas implicações, foi uma abordagem crítica para compreender os pontos fortes do sistema e identificar áreas que demandam otimização adicional</w:t>
      </w:r>
      <w:r>
        <w:t xml:space="preserve"> </w:t>
      </w:r>
      <w:r w:rsidRPr="0095111D">
        <w:rPr>
          <w:color w:val="FF0000"/>
        </w:rPr>
        <w:t>(completar quando der)</w:t>
      </w:r>
      <w:r w:rsidRPr="0095111D">
        <w:t>. Esta fase não apenas visou a validação técnica, mas também contribuiu para uma compreensão mais holística do impacto da Heurística 1 no contexto operacional da ANI.</w:t>
      </w:r>
    </w:p>
    <w:p w14:paraId="593F45D7" w14:textId="220183CE" w:rsidR="003F76BC" w:rsidRPr="003F76BC" w:rsidRDefault="003F76BC" w:rsidP="00E62C9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 w:rsidRPr="003F76BC">
        <w:t>Os próximos passos envolvem a implementação das melhorias identificadas no protótipo V1,</w:t>
      </w:r>
      <w:r>
        <w:t xml:space="preserve"> </w:t>
      </w:r>
      <w:r w:rsidRPr="003F76BC">
        <w:rPr>
          <w:color w:val="FF0000"/>
        </w:rPr>
        <w:t>(completar quando der)</w:t>
      </w:r>
      <w:r>
        <w:t>.</w:t>
      </w:r>
    </w:p>
    <w:p w14:paraId="3FD836FB" w14:textId="77777777" w:rsidR="004F1C8D" w:rsidRPr="003F76BC" w:rsidRDefault="004F1C8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</w:p>
    <w:p w14:paraId="64C2107D" w14:textId="77777777" w:rsidR="004F1C8D" w:rsidRPr="003F76BC" w:rsidRDefault="004F1C8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03FF70B8" w14:textId="77777777" w:rsidR="004F1C8D" w:rsidRPr="003F76BC" w:rsidRDefault="004F1C8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7993E622" w14:textId="77777777" w:rsidR="004F1C8D" w:rsidRPr="003F76BC" w:rsidRDefault="004F1C8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39F09565" w14:textId="77777777" w:rsidR="004F1C8D" w:rsidRPr="003F76BC" w:rsidRDefault="004F1C8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5DA02506" w14:textId="77777777" w:rsidR="004F1C8D" w:rsidRPr="003F76BC" w:rsidRDefault="004F1C8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63B92F25" w14:textId="77777777" w:rsidR="004F1C8D" w:rsidRPr="003F76BC" w:rsidRDefault="004F1C8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501CD13B" w14:textId="77777777" w:rsidR="00D37377" w:rsidRPr="003F76BC" w:rsidRDefault="00D3737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</w:p>
    <w:p w14:paraId="32D85E0C" w14:textId="49F3D633" w:rsidR="004E55DE" w:rsidRPr="00D232BD" w:rsidRDefault="0045288B" w:rsidP="004E55DE">
      <w:pPr>
        <w:pStyle w:val="Heading1"/>
        <w:spacing w:line="360" w:lineRule="auto"/>
        <w:rPr>
          <w:rFonts w:ascii="Calibri" w:eastAsia="Calibri" w:hAnsi="Calibri" w:cs="Calibri"/>
          <w:b/>
          <w:color w:val="000000"/>
          <w:lang w:val="en-US"/>
        </w:rPr>
      </w:pPr>
      <w:bookmarkStart w:id="167" w:name="_Toc153229860"/>
      <w:r w:rsidRPr="00D232BD">
        <w:rPr>
          <w:rFonts w:ascii="Calibri" w:eastAsia="Calibri" w:hAnsi="Calibri" w:cs="Calibri"/>
          <w:b/>
          <w:color w:val="000000"/>
          <w:lang w:val="en-US"/>
        </w:rPr>
        <w:t xml:space="preserve">6. </w:t>
      </w:r>
      <w:proofErr w:type="spellStart"/>
      <w:r w:rsidRPr="00D232BD">
        <w:rPr>
          <w:rFonts w:ascii="Calibri" w:eastAsia="Calibri" w:hAnsi="Calibri" w:cs="Calibri"/>
          <w:b/>
          <w:color w:val="000000"/>
          <w:lang w:val="en-US"/>
        </w:rPr>
        <w:t>Referências</w:t>
      </w:r>
      <w:proofErr w:type="spellEnd"/>
      <w:r w:rsidRPr="00D232BD">
        <w:rPr>
          <w:rFonts w:ascii="Calibri" w:eastAsia="Calibri" w:hAnsi="Calibri" w:cs="Calibri"/>
          <w:b/>
          <w:color w:val="000000"/>
          <w:lang w:val="en-US"/>
        </w:rPr>
        <w:t xml:space="preserve"> </w:t>
      </w:r>
      <w:proofErr w:type="spellStart"/>
      <w:r w:rsidRPr="00D232BD">
        <w:rPr>
          <w:rFonts w:ascii="Calibri" w:eastAsia="Calibri" w:hAnsi="Calibri" w:cs="Calibri"/>
          <w:b/>
          <w:color w:val="000000"/>
          <w:lang w:val="en-US"/>
        </w:rPr>
        <w:t>Bibliográficas</w:t>
      </w:r>
      <w:bookmarkEnd w:id="167"/>
      <w:proofErr w:type="spellEnd"/>
    </w:p>
    <w:p w14:paraId="4A8784AD" w14:textId="4C583739" w:rsidR="00D36BD5" w:rsidRPr="008213CE" w:rsidRDefault="004E55DE" w:rsidP="008213CE">
      <w:pPr>
        <w:pStyle w:val="NormalWeb"/>
        <w:spacing w:before="0" w:beforeAutospacing="0" w:after="160" w:afterAutospacing="0"/>
        <w:ind w:hanging="640"/>
        <w:jc w:val="both"/>
        <w:rPr>
          <w:rStyle w:val="apple-tab-span"/>
          <w:rFonts w:ascii="Calibri" w:hAnsi="Calibri" w:cs="Calibri"/>
          <w:sz w:val="22"/>
          <w:szCs w:val="22"/>
          <w:lang w:val="en-US"/>
        </w:rPr>
      </w:pP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>[1]</w:t>
      </w:r>
      <w:r w:rsidRPr="004E55DE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ab/>
      </w: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 xml:space="preserve">H. Koç, A. M. Erdoğan, Y. </w:t>
      </w:r>
      <w:proofErr w:type="spellStart"/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>Barjakly</w:t>
      </w:r>
      <w:proofErr w:type="spellEnd"/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 xml:space="preserve">, and S. Peker, “UML diagrams in software engineering research: a systematic literature review,” in </w:t>
      </w:r>
      <w:r w:rsidRPr="004E55DE">
        <w:rPr>
          <w:rFonts w:ascii="Calibri" w:hAnsi="Calibri" w:cs="Calibri"/>
          <w:i/>
          <w:iCs/>
          <w:color w:val="000000"/>
          <w:sz w:val="22"/>
          <w:szCs w:val="22"/>
          <w:lang w:val="en-US"/>
        </w:rPr>
        <w:t>Proceedings</w:t>
      </w: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 xml:space="preserve">, MDPI, 2021, </w:t>
      </w:r>
      <w:r w:rsidRPr="00D232BD">
        <w:rPr>
          <w:rFonts w:ascii="Calibri" w:hAnsi="Calibri" w:cs="Calibri"/>
          <w:sz w:val="22"/>
          <w:szCs w:val="22"/>
          <w:lang w:val="en-US"/>
        </w:rPr>
        <w:t>p</w:t>
      </w:r>
      <w:r w:rsidR="00D232BD" w:rsidRPr="00D232BD">
        <w:rPr>
          <w:rFonts w:ascii="Calibri" w:hAnsi="Calibri" w:cs="Calibri"/>
          <w:sz w:val="22"/>
          <w:szCs w:val="22"/>
          <w:lang w:val="en-US"/>
        </w:rPr>
        <w:t>p</w:t>
      </w:r>
      <w:r w:rsidRPr="00D232BD">
        <w:rPr>
          <w:rFonts w:ascii="Calibri" w:hAnsi="Calibri" w:cs="Calibri"/>
          <w:sz w:val="22"/>
          <w:szCs w:val="22"/>
          <w:lang w:val="en-US"/>
        </w:rPr>
        <w:t>. 1</w:t>
      </w:r>
      <w:r w:rsidR="00D232BD" w:rsidRPr="00D232BD">
        <w:rPr>
          <w:rFonts w:ascii="Calibri" w:hAnsi="Calibri" w:cs="Calibri"/>
          <w:sz w:val="22"/>
          <w:szCs w:val="22"/>
          <w:lang w:val="en-US"/>
        </w:rPr>
        <w:t>-</w:t>
      </w:r>
      <w:r w:rsidRPr="00D232BD">
        <w:rPr>
          <w:rFonts w:ascii="Calibri" w:hAnsi="Calibri" w:cs="Calibri"/>
          <w:sz w:val="22"/>
          <w:szCs w:val="22"/>
          <w:lang w:val="en-US"/>
        </w:rPr>
        <w:t>3.</w:t>
      </w:r>
    </w:p>
    <w:p w14:paraId="5E741C99" w14:textId="07563A96" w:rsidR="00D36BD5" w:rsidRDefault="00D36BD5" w:rsidP="00531DA7">
      <w:pPr>
        <w:pStyle w:val="NormalWeb"/>
        <w:spacing w:before="0" w:beforeAutospacing="0" w:after="160" w:afterAutospacing="0"/>
        <w:ind w:hanging="640"/>
        <w:jc w:val="both"/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</w:pP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>[</w:t>
      </w:r>
      <w:r w:rsidR="008213CE">
        <w:rPr>
          <w:rFonts w:ascii="Calibri" w:hAnsi="Calibri" w:cs="Calibri"/>
          <w:color w:val="000000"/>
          <w:sz w:val="22"/>
          <w:szCs w:val="22"/>
          <w:lang w:val="en-US"/>
        </w:rPr>
        <w:t>2</w:t>
      </w: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>]</w:t>
      </w:r>
      <w:r w:rsidRPr="004E55DE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ab/>
      </w:r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IBM. (202</w:t>
      </w:r>
      <w:r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1</w:t>
      </w:r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 xml:space="preserve">). </w:t>
      </w:r>
      <w:r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Sequence</w:t>
      </w:r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 xml:space="preserve"> diagrams. </w:t>
      </w:r>
      <w:r w:rsidRPr="00E36D1F">
        <w:rPr>
          <w:rStyle w:val="apple-tab-span"/>
          <w:rFonts w:ascii="Calibri" w:hAnsi="Calibri" w:cs="Calibri"/>
          <w:i/>
          <w:iCs/>
          <w:color w:val="000000"/>
          <w:sz w:val="22"/>
          <w:szCs w:val="22"/>
          <w:lang w:val="en-US"/>
        </w:rPr>
        <w:t>In Rational Software Architect 9.7.0 Documentation</w:t>
      </w:r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. Retrieved from [</w:t>
      </w:r>
      <w:hyperlink r:id="rId22" w:history="1">
        <w:r w:rsidR="00531DA7" w:rsidRPr="00025DE6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https://www.ibm.com/docs/en/rational-soft-arch/9.7.0?topic=diagrams-state-machines</w:t>
        </w:r>
      </w:hyperlink>
      <w:r w:rsidR="00531DA7"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]</w:t>
      </w:r>
      <w:r w:rsidR="00531DA7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6F16BF33" w14:textId="63A26271" w:rsidR="00531DA7" w:rsidRPr="00D36BD5" w:rsidRDefault="00531DA7" w:rsidP="00531DA7">
      <w:pPr>
        <w:pStyle w:val="NormalWeb"/>
        <w:spacing w:before="0" w:beforeAutospacing="0" w:after="160" w:afterAutospacing="0"/>
        <w:ind w:hanging="640"/>
        <w:jc w:val="both"/>
        <w:rPr>
          <w:rFonts w:ascii="Calibri" w:hAnsi="Calibri" w:cs="Calibri"/>
          <w:sz w:val="22"/>
          <w:szCs w:val="22"/>
          <w:lang w:val="en-US"/>
        </w:rPr>
      </w:pP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>[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3</w:t>
      </w: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>]</w:t>
      </w:r>
      <w:r w:rsidRPr="004E55DE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ab/>
      </w:r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IBM. (202</w:t>
      </w:r>
      <w:r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3</w:t>
      </w:r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 xml:space="preserve">). </w:t>
      </w:r>
      <w:r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State machines</w:t>
      </w:r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 xml:space="preserve">. </w:t>
      </w:r>
      <w:r w:rsidRPr="00E36D1F">
        <w:rPr>
          <w:rStyle w:val="apple-tab-span"/>
          <w:rFonts w:ascii="Calibri" w:hAnsi="Calibri" w:cs="Calibri"/>
          <w:i/>
          <w:iCs/>
          <w:color w:val="000000"/>
          <w:sz w:val="22"/>
          <w:szCs w:val="22"/>
          <w:lang w:val="en-US"/>
        </w:rPr>
        <w:t>In Rational Software Architect 9.7.0 Documentation</w:t>
      </w:r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. Retrieved from [</w:t>
      </w:r>
      <w:hyperlink r:id="rId23" w:history="1">
        <w:r w:rsidRPr="008068E4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https://www.ibm.com/docs/en/rational-soft-arch/9.7.0?topic=diagrams-sequence</w:t>
        </w:r>
      </w:hyperlink>
      <w:r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]</w:t>
      </w:r>
      <w:r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2CC4A339" w14:textId="1E32D7DA" w:rsidR="00D36BD5" w:rsidRDefault="004E55DE" w:rsidP="00531DA7">
      <w:pPr>
        <w:pStyle w:val="NormalWeb"/>
        <w:spacing w:before="0" w:beforeAutospacing="0" w:after="160" w:afterAutospacing="0"/>
        <w:ind w:hanging="640"/>
        <w:jc w:val="both"/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</w:pP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>[</w:t>
      </w:r>
      <w:r w:rsidR="00531DA7">
        <w:rPr>
          <w:rFonts w:ascii="Calibri" w:hAnsi="Calibri" w:cs="Calibri"/>
          <w:color w:val="000000"/>
          <w:sz w:val="22"/>
          <w:szCs w:val="22"/>
          <w:lang w:val="en-US"/>
        </w:rPr>
        <w:t>4</w:t>
      </w:r>
      <w:r w:rsidRPr="004E55DE">
        <w:rPr>
          <w:rFonts w:ascii="Calibri" w:hAnsi="Calibri" w:cs="Calibri"/>
          <w:color w:val="000000"/>
          <w:sz w:val="22"/>
          <w:szCs w:val="22"/>
          <w:lang w:val="en-US"/>
        </w:rPr>
        <w:t>]</w:t>
      </w:r>
      <w:r w:rsidRPr="004E55DE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ab/>
      </w:r>
      <w:r w:rsidR="00E36D1F"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 xml:space="preserve">IBM. (2023). Use-case diagrams. </w:t>
      </w:r>
      <w:r w:rsidR="00E36D1F" w:rsidRPr="00E36D1F">
        <w:rPr>
          <w:rStyle w:val="apple-tab-span"/>
          <w:rFonts w:ascii="Calibri" w:hAnsi="Calibri" w:cs="Calibri"/>
          <w:i/>
          <w:iCs/>
          <w:color w:val="000000"/>
          <w:sz w:val="22"/>
          <w:szCs w:val="22"/>
          <w:lang w:val="en-US"/>
        </w:rPr>
        <w:t>In Rational Software Architect 9.7.0 Documentation</w:t>
      </w:r>
      <w:r w:rsidR="00E36D1F"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. Retrieved from [</w:t>
      </w:r>
      <w:hyperlink r:id="rId24" w:history="1">
        <w:r w:rsidR="00E36D1F" w:rsidRPr="008068E4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https://www.ibm.com/docs/en/rational-soft-arch/9.7.0?topic=diagrams-use-case</w:t>
        </w:r>
      </w:hyperlink>
      <w:r w:rsidR="00E36D1F" w:rsidRP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]</w:t>
      </w:r>
      <w:r w:rsidR="00E36D1F">
        <w:rPr>
          <w:rStyle w:val="apple-tab-span"/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2C495C24" w14:textId="77777777" w:rsidR="00531DA7" w:rsidRPr="00822798" w:rsidRDefault="00531DA7" w:rsidP="00531DA7">
      <w:pPr>
        <w:pStyle w:val="NormalWeb"/>
        <w:spacing w:before="0" w:beforeAutospacing="0" w:after="160" w:afterAutospacing="0"/>
        <w:ind w:hanging="640"/>
        <w:jc w:val="both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7F6D99A8" w14:textId="0E6D2531" w:rsidR="00531DA7" w:rsidRPr="00822798" w:rsidRDefault="00531DA7" w:rsidP="00531DA7">
      <w:pPr>
        <w:pStyle w:val="NormalWeb"/>
        <w:spacing w:before="0" w:beforeAutospacing="0" w:after="160" w:afterAutospacing="0"/>
        <w:ind w:hanging="640"/>
        <w:jc w:val="both"/>
        <w:rPr>
          <w:rFonts w:ascii="Calibri" w:hAnsi="Calibri" w:cs="Calibri"/>
          <w:color w:val="000000"/>
          <w:sz w:val="22"/>
          <w:szCs w:val="22"/>
          <w:lang w:val="en-US"/>
        </w:rPr>
        <w:sectPr w:rsidR="00531DA7" w:rsidRPr="00822798">
          <w:pgSz w:w="11906" w:h="16838"/>
          <w:pgMar w:top="1418" w:right="1701" w:bottom="1418" w:left="1701" w:header="708" w:footer="708" w:gutter="0"/>
          <w:cols w:space="720"/>
        </w:sectPr>
      </w:pPr>
    </w:p>
    <w:p w14:paraId="2AACD0C5" w14:textId="77777777" w:rsidR="004F1C8D" w:rsidRPr="00531DA7" w:rsidRDefault="0045288B" w:rsidP="00D37377">
      <w:pPr>
        <w:pStyle w:val="Heading1"/>
        <w:spacing w:line="360" w:lineRule="auto"/>
        <w:rPr>
          <w:rFonts w:ascii="Calibri" w:eastAsia="Calibri" w:hAnsi="Calibri" w:cs="Calibri"/>
          <w:b/>
          <w:color w:val="000000"/>
        </w:rPr>
      </w:pPr>
      <w:bookmarkStart w:id="168" w:name="_Toc153229861"/>
      <w:r w:rsidRPr="00531DA7">
        <w:rPr>
          <w:rFonts w:ascii="Calibri" w:eastAsia="Calibri" w:hAnsi="Calibri" w:cs="Calibri"/>
          <w:b/>
          <w:color w:val="000000"/>
        </w:rPr>
        <w:lastRenderedPageBreak/>
        <w:t>7. Apêndices</w:t>
      </w:r>
      <w:bookmarkEnd w:id="168"/>
      <w:r w:rsidRPr="00531DA7">
        <w:rPr>
          <w:rFonts w:ascii="Calibri" w:eastAsia="Calibri" w:hAnsi="Calibri" w:cs="Calibri"/>
          <w:b/>
          <w:color w:val="000000"/>
        </w:rPr>
        <w:t xml:space="preserve"> </w:t>
      </w:r>
    </w:p>
    <w:p w14:paraId="42D1F074" w14:textId="30ECC4DD" w:rsidR="004F1C8D" w:rsidRDefault="00000000" w:rsidP="00D37377">
      <w:pPr>
        <w:pStyle w:val="Heading2"/>
        <w:spacing w:line="36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69" w:name="_Toc153229862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Apêndice 1 – </w:t>
      </w:r>
      <w:r w:rsidR="00561B0A" w:rsidRPr="00561B0A">
        <w:rPr>
          <w:rFonts w:ascii="Calibri" w:eastAsia="Calibri" w:hAnsi="Calibri" w:cs="Calibri"/>
          <w:b/>
          <w:color w:val="000000"/>
          <w:sz w:val="24"/>
          <w:szCs w:val="24"/>
        </w:rPr>
        <w:t xml:space="preserve">Manual de </w:t>
      </w:r>
      <w:r w:rsidR="00200DCF">
        <w:rPr>
          <w:rFonts w:ascii="Calibri" w:eastAsia="Calibri" w:hAnsi="Calibri" w:cs="Calibri"/>
          <w:b/>
          <w:color w:val="000000"/>
          <w:sz w:val="24"/>
          <w:szCs w:val="24"/>
        </w:rPr>
        <w:t>Instalação</w:t>
      </w:r>
      <w:r w:rsidR="00561B0A" w:rsidRPr="00561B0A">
        <w:rPr>
          <w:rFonts w:ascii="Calibri" w:eastAsia="Calibri" w:hAnsi="Calibri" w:cs="Calibri"/>
          <w:b/>
          <w:color w:val="000000"/>
          <w:sz w:val="24"/>
          <w:szCs w:val="24"/>
        </w:rPr>
        <w:t xml:space="preserve"> do Protótipo V</w:t>
      </w:r>
      <w:r w:rsidR="00561B0A">
        <w:rPr>
          <w:rFonts w:ascii="Calibri" w:eastAsia="Calibri" w:hAnsi="Calibri" w:cs="Calibri"/>
          <w:b/>
          <w:color w:val="000000"/>
          <w:sz w:val="24"/>
          <w:szCs w:val="24"/>
        </w:rPr>
        <w:t>1</w:t>
      </w:r>
      <w:bookmarkEnd w:id="169"/>
    </w:p>
    <w:p w14:paraId="5AE83A8A" w14:textId="7D738465" w:rsidR="00561B0A" w:rsidRDefault="00ED466B" w:rsidP="00561B0A">
      <w:pPr>
        <w:jc w:val="both"/>
      </w:pPr>
      <w:r w:rsidRPr="00ED466B">
        <w:t>Este manual oferece orientações detalhadas sobre a instalação do protótipo V1, garantindo uma interação eficiente com todas as suas funcionalidades. Certifique-se de seguir cuidadosamente as instruções fornecidas para uma experiência otimizada com o sistema de escalonamento desenvolvido</w:t>
      </w:r>
      <w:r>
        <w:t>.</w:t>
      </w:r>
    </w:p>
    <w:p w14:paraId="6DAC4065" w14:textId="3F0FC43D" w:rsidR="00561B0A" w:rsidRDefault="00561B0A" w:rsidP="00561B0A">
      <w:pPr>
        <w:jc w:val="both"/>
      </w:pPr>
      <w:r>
        <w:t>Para utilizar o protótipo V1, uma ferramenta de suporte ao escalonamento de atividades, é necessário ter as seguintes aplicações informáticas instaladas no computador:</w:t>
      </w:r>
    </w:p>
    <w:p w14:paraId="2545C728" w14:textId="1FEE6625" w:rsidR="00561B0A" w:rsidRDefault="00561B0A" w:rsidP="00561B0A">
      <w:pPr>
        <w:pStyle w:val="ListParagraph"/>
        <w:numPr>
          <w:ilvl w:val="0"/>
          <w:numId w:val="22"/>
        </w:numPr>
        <w:jc w:val="both"/>
      </w:pPr>
      <w:r w:rsidRPr="00561B0A">
        <w:rPr>
          <w:b/>
          <w:bCs/>
        </w:rPr>
        <w:t>Excel:</w:t>
      </w:r>
      <w:r>
        <w:t xml:space="preserve"> Essencial para a entrada e manipulação de dados. O protótipo utiliza uma folha de Excel aprimorada para facilitar a interação com a heurística.</w:t>
      </w:r>
    </w:p>
    <w:p w14:paraId="41B2B0BE" w14:textId="4BEEE843" w:rsidR="00561B0A" w:rsidRDefault="00561B0A" w:rsidP="00561B0A">
      <w:pPr>
        <w:pStyle w:val="ListParagraph"/>
        <w:numPr>
          <w:ilvl w:val="0"/>
          <w:numId w:val="22"/>
        </w:numPr>
        <w:jc w:val="both"/>
      </w:pPr>
      <w:proofErr w:type="spellStart"/>
      <w:r w:rsidRPr="00561B0A">
        <w:rPr>
          <w:b/>
          <w:bCs/>
        </w:rPr>
        <w:t>Python</w:t>
      </w:r>
      <w:proofErr w:type="spellEnd"/>
      <w:r w:rsidRPr="00561B0A">
        <w:rPr>
          <w:b/>
          <w:bCs/>
        </w:rPr>
        <w:t>:</w:t>
      </w:r>
      <w:r>
        <w:t xml:space="preserve"> A linguagem de programação na qual o protótipo está implementado. </w:t>
      </w:r>
      <w:r w:rsidR="00ED466B">
        <w:t>Certifique-</w:t>
      </w:r>
      <w:r>
        <w:t xml:space="preserve">se </w:t>
      </w:r>
      <w:r w:rsidR="00ED466B">
        <w:t xml:space="preserve">de que </w:t>
      </w:r>
      <w:r>
        <w:t xml:space="preserve">o </w:t>
      </w:r>
      <w:proofErr w:type="spellStart"/>
      <w:r>
        <w:t>Python</w:t>
      </w:r>
      <w:proofErr w:type="spellEnd"/>
      <w:r>
        <w:t xml:space="preserve"> está instalado no seu computador, pesquisando na barra do Windows.</w:t>
      </w:r>
    </w:p>
    <w:p w14:paraId="459BAA84" w14:textId="25D8488B" w:rsidR="00561B0A" w:rsidRDefault="00561B0A" w:rsidP="00561B0A">
      <w:pPr>
        <w:jc w:val="both"/>
        <w:rPr>
          <w:b/>
          <w:bCs/>
        </w:rPr>
      </w:pPr>
      <w:r>
        <w:rPr>
          <w:b/>
          <w:bCs/>
        </w:rPr>
        <w:t xml:space="preserve">Instalação do </w:t>
      </w:r>
      <w:proofErr w:type="spellStart"/>
      <w:r>
        <w:rPr>
          <w:b/>
          <w:bCs/>
        </w:rPr>
        <w:t>Python</w:t>
      </w:r>
      <w:proofErr w:type="spellEnd"/>
    </w:p>
    <w:p w14:paraId="0E59BE80" w14:textId="5673EBFB" w:rsidR="00561B0A" w:rsidRDefault="00ED466B" w:rsidP="00561B0A">
      <w:pPr>
        <w:jc w:val="both"/>
      </w:pPr>
      <w:r>
        <w:t>Caso</w:t>
      </w:r>
      <w:r w:rsidR="0095383C" w:rsidRPr="0095383C">
        <w:t xml:space="preserve"> o </w:t>
      </w:r>
      <w:proofErr w:type="spellStart"/>
      <w:r w:rsidR="0095383C" w:rsidRPr="0095383C">
        <w:t>Python</w:t>
      </w:r>
      <w:proofErr w:type="spellEnd"/>
      <w:r w:rsidR="0095383C" w:rsidRPr="0095383C">
        <w:t xml:space="preserve"> não </w:t>
      </w:r>
      <w:r>
        <w:t>esteja</w:t>
      </w:r>
      <w:r w:rsidR="0095383C" w:rsidRPr="0095383C">
        <w:t xml:space="preserve"> instalado no seu computador, pode proceder à instalação através do seguinte link: </w:t>
      </w:r>
      <w:hyperlink r:id="rId25" w:history="1">
        <w:r w:rsidR="0095383C" w:rsidRPr="00025DE6">
          <w:rPr>
            <w:rStyle w:val="Hyperlink"/>
          </w:rPr>
          <w:t>https://www.python.org/downloads/</w:t>
        </w:r>
      </w:hyperlink>
      <w:r w:rsidR="0095383C">
        <w:t>.</w:t>
      </w:r>
    </w:p>
    <w:p w14:paraId="1FEA8CC0" w14:textId="3C03007A" w:rsidR="0095383C" w:rsidRDefault="0095383C" w:rsidP="0095383C">
      <w:pPr>
        <w:jc w:val="both"/>
        <w:rPr>
          <w:b/>
          <w:bCs/>
        </w:rPr>
      </w:pPr>
      <w:r>
        <w:rPr>
          <w:b/>
          <w:bCs/>
        </w:rPr>
        <w:t>Instalação do Protótipo V1</w:t>
      </w:r>
    </w:p>
    <w:p w14:paraId="06428605" w14:textId="7EB31647" w:rsidR="0095383C" w:rsidRPr="0095383C" w:rsidRDefault="0095383C" w:rsidP="0095383C">
      <w:pPr>
        <w:pStyle w:val="ListParagraph"/>
        <w:numPr>
          <w:ilvl w:val="0"/>
          <w:numId w:val="23"/>
        </w:numPr>
        <w:jc w:val="both"/>
      </w:pPr>
      <w:r w:rsidRPr="0095383C">
        <w:t xml:space="preserve">Utilize o link </w:t>
      </w:r>
      <w:commentRangeStart w:id="170"/>
      <w:r w:rsidR="00000000">
        <w:fldChar w:fldCharType="begin"/>
      </w:r>
      <w:r w:rsidR="00000000">
        <w:instrText>HYPERLINK "https://github.com/El-Banderas/bolsa_meu/tree/6183971942df722fb5cf2cc20374b951f87f9601"</w:instrText>
      </w:r>
      <w:r w:rsidR="00000000">
        <w:fldChar w:fldCharType="separate"/>
      </w:r>
      <w:r w:rsidRPr="00025DE6">
        <w:rPr>
          <w:rStyle w:val="Hyperlink"/>
        </w:rPr>
        <w:t>https://github.com/El-Banderas/bolsa_meu/tree/6183971942df722fb5cf2cc20374b951f87f9601</w:t>
      </w:r>
      <w:r w:rsidR="00000000">
        <w:rPr>
          <w:rStyle w:val="Hyperlink"/>
        </w:rPr>
        <w:fldChar w:fldCharType="end"/>
      </w:r>
      <w:commentRangeEnd w:id="170"/>
      <w:r w:rsidR="00F45745">
        <w:rPr>
          <w:rStyle w:val="CommentReference"/>
        </w:rPr>
        <w:commentReference w:id="170"/>
      </w:r>
      <w:r>
        <w:t>;</w:t>
      </w:r>
    </w:p>
    <w:p w14:paraId="69BDD115" w14:textId="67E93202" w:rsidR="0095383C" w:rsidRDefault="0095383C" w:rsidP="0095383C">
      <w:pPr>
        <w:pStyle w:val="ListParagraph"/>
        <w:numPr>
          <w:ilvl w:val="0"/>
          <w:numId w:val="23"/>
        </w:numPr>
        <w:jc w:val="both"/>
      </w:pPr>
      <w:r w:rsidRPr="0095383C">
        <w:t>Clique no botão "</w:t>
      </w:r>
      <w:proofErr w:type="spellStart"/>
      <w:r w:rsidRPr="0095383C">
        <w:t>Code</w:t>
      </w:r>
      <w:proofErr w:type="spellEnd"/>
      <w:r w:rsidRPr="0095383C">
        <w:t>" e, em seguida, em "Download ZIP"</w:t>
      </w:r>
      <w:r w:rsidR="00F45745">
        <w:t>, conforme indica a imagem seguinte</w:t>
      </w:r>
      <w:r w:rsidR="006D37F1">
        <w:t>, utilizando primeiro a seta de cima, e posteriormente a seta de baixo</w:t>
      </w:r>
      <w:r w:rsidR="00F45745">
        <w:t>:</w:t>
      </w:r>
    </w:p>
    <w:p w14:paraId="6BFFB15F" w14:textId="48E9DFF2" w:rsidR="00F45745" w:rsidRDefault="006D37F1" w:rsidP="00F45745">
      <w:pPr>
        <w:pStyle w:val="ListParagraph"/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412C71" wp14:editId="42BB61CE">
            <wp:simplePos x="0" y="0"/>
            <wp:positionH relativeFrom="margin">
              <wp:align>center</wp:align>
            </wp:positionH>
            <wp:positionV relativeFrom="margin">
              <wp:posOffset>7620</wp:posOffset>
            </wp:positionV>
            <wp:extent cx="7298690" cy="3504956"/>
            <wp:effectExtent l="0" t="0" r="0" b="635"/>
            <wp:wrapTopAndBottom/>
            <wp:docPr id="1322054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54366" name="Picture 1" descr="A screenshot of a computer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8690" cy="3504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866EC" w14:textId="6D96B4A5" w:rsidR="0095383C" w:rsidRDefault="0095383C" w:rsidP="0095383C">
      <w:pPr>
        <w:jc w:val="both"/>
      </w:pPr>
      <w:r w:rsidRPr="0095383C">
        <w:t>Após o download, descompacte o conteúdo</w:t>
      </w:r>
      <w:r>
        <w:t>.</w:t>
      </w:r>
    </w:p>
    <w:p w14:paraId="00411988" w14:textId="1981C5C1" w:rsidR="00200DCF" w:rsidRPr="00200DCF" w:rsidRDefault="00200DCF" w:rsidP="00200DCF">
      <w:pPr>
        <w:pStyle w:val="Heading2"/>
        <w:spacing w:line="36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71" w:name="_Toc153229863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Apêndice 2 – </w:t>
      </w:r>
      <w:r w:rsidRPr="00561B0A">
        <w:rPr>
          <w:rFonts w:ascii="Calibri" w:eastAsia="Calibri" w:hAnsi="Calibri" w:cs="Calibri"/>
          <w:b/>
          <w:color w:val="000000"/>
          <w:sz w:val="24"/>
          <w:szCs w:val="24"/>
        </w:rPr>
        <w:t>Manual de Utilização do Protótipo V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1</w:t>
      </w:r>
      <w:bookmarkEnd w:id="171"/>
    </w:p>
    <w:p w14:paraId="42A73FA5" w14:textId="4471D530" w:rsidR="00ED466B" w:rsidRPr="00ED466B" w:rsidRDefault="00ED466B" w:rsidP="0095383C">
      <w:pPr>
        <w:jc w:val="both"/>
      </w:pPr>
      <w:r w:rsidRPr="00561B0A">
        <w:t>Este manual fornece orientações sobre como interagir eficientemente com o protótipo, garantindo uma utilização adequada das suas funcionalidades. Siga as instruções cuidadosamente</w:t>
      </w:r>
      <w:r>
        <w:t>.</w:t>
      </w:r>
    </w:p>
    <w:p w14:paraId="4DF645E0" w14:textId="6510700B" w:rsidR="0095383C" w:rsidRDefault="0095383C" w:rsidP="0095383C">
      <w:pPr>
        <w:jc w:val="both"/>
        <w:rPr>
          <w:b/>
          <w:bCs/>
        </w:rPr>
      </w:pPr>
      <w:r w:rsidRPr="0095383C">
        <w:rPr>
          <w:b/>
          <w:bCs/>
        </w:rPr>
        <w:t>Configuração do Excel</w:t>
      </w:r>
    </w:p>
    <w:p w14:paraId="1D64E436" w14:textId="5529E176" w:rsidR="00ED466B" w:rsidRDefault="0095383C" w:rsidP="00ED466B">
      <w:pPr>
        <w:pStyle w:val="ListParagraph"/>
        <w:numPr>
          <w:ilvl w:val="0"/>
          <w:numId w:val="29"/>
        </w:numPr>
        <w:jc w:val="both"/>
      </w:pPr>
      <w:r>
        <w:lastRenderedPageBreak/>
        <w:t>A</w:t>
      </w:r>
      <w:r w:rsidRPr="0095383C">
        <w:t>bra a pasta principal</w:t>
      </w:r>
      <w:r>
        <w:t xml:space="preserve"> do conteúdo descompactado</w:t>
      </w:r>
      <w:r w:rsidRPr="0095383C">
        <w:t>, por exemplo, “</w:t>
      </w:r>
      <w:proofErr w:type="spellStart"/>
      <w:r w:rsidR="006D37F1" w:rsidRPr="006D37F1">
        <w:t>Alocacao_ANI_Prototipo</w:t>
      </w:r>
      <w:proofErr w:type="spellEnd"/>
      <w:r w:rsidRPr="0095383C">
        <w:t xml:space="preserve">”, e também a pasta “input”. </w:t>
      </w:r>
    </w:p>
    <w:p w14:paraId="017B9125" w14:textId="5E0C6AAA" w:rsidR="00200DCF" w:rsidRDefault="0095383C" w:rsidP="00ED466B">
      <w:pPr>
        <w:pStyle w:val="ListParagraph"/>
        <w:numPr>
          <w:ilvl w:val="0"/>
          <w:numId w:val="29"/>
        </w:numPr>
        <w:jc w:val="both"/>
      </w:pPr>
      <w:r w:rsidRPr="0095383C">
        <w:t>Dentro da pasta “input”, abra o ficheiro Excel com o nome “</w:t>
      </w:r>
      <w:r w:rsidR="00ED466B">
        <w:t>states_V2</w:t>
      </w:r>
      <w:r w:rsidRPr="0095383C">
        <w:t>”.</w:t>
      </w:r>
      <w:r w:rsidR="00585CE0">
        <w:t xml:space="preserve"> </w:t>
      </w:r>
    </w:p>
    <w:p w14:paraId="1818ACD4" w14:textId="3226DA59" w:rsidR="00A36F37" w:rsidRDefault="00A36F37" w:rsidP="00ED466B">
      <w:pPr>
        <w:pStyle w:val="ListParagraph"/>
        <w:numPr>
          <w:ilvl w:val="0"/>
          <w:numId w:val="29"/>
        </w:numPr>
        <w:jc w:val="both"/>
      </w:pPr>
      <w:r>
        <w:t>Caso seja a primeira vez que utiliza a aplicação no computador, clique no botão “1 – Instalação inicial”, que se encontra na folha “</w:t>
      </w:r>
      <w:proofErr w:type="spellStart"/>
      <w:r>
        <w:t>InstalaçãoExecução</w:t>
      </w:r>
      <w:proofErr w:type="spellEnd"/>
      <w:r>
        <w:t>”. Aparecerá uma página, que depois poderá fechar.</w:t>
      </w:r>
    </w:p>
    <w:p w14:paraId="5C5290B0" w14:textId="1C20E1F9" w:rsidR="0095383C" w:rsidRDefault="00585CE0" w:rsidP="00ED466B">
      <w:pPr>
        <w:pStyle w:val="ListParagraph"/>
        <w:numPr>
          <w:ilvl w:val="0"/>
          <w:numId w:val="29"/>
        </w:numPr>
        <w:jc w:val="both"/>
      </w:pPr>
      <w:r w:rsidRPr="00585CE0">
        <w:t>N</w:t>
      </w:r>
      <w:r>
        <w:t>este ficheiro</w:t>
      </w:r>
      <w:r w:rsidRPr="00585CE0">
        <w:t xml:space="preserve">, </w:t>
      </w:r>
      <w:r w:rsidR="00ED466B" w:rsidRPr="00ED466B">
        <w:t>ajuste a informação nas páginas "Base de Dados", "Técnicos" e "Projetos" para obter um modelo representativo da situação a estudar. Guarde o ficheiro Excel após cada alteração.</w:t>
      </w:r>
      <w:r w:rsidR="00947F69">
        <w:t xml:space="preserve"> </w:t>
      </w:r>
      <w:commentRangeStart w:id="172"/>
      <w:r w:rsidR="00947F69" w:rsidRPr="00947F69">
        <w:rPr>
          <w:color w:val="FF0000"/>
        </w:rPr>
        <w:t>(ajusta no Excel ou no site?)</w:t>
      </w:r>
      <w:commentRangeEnd w:id="172"/>
      <w:r w:rsidR="00A36F37">
        <w:rPr>
          <w:rStyle w:val="CommentReference"/>
        </w:rPr>
        <w:commentReference w:id="172"/>
      </w:r>
    </w:p>
    <w:p w14:paraId="60532E44" w14:textId="5170381C" w:rsidR="00ED466B" w:rsidRDefault="00ED466B" w:rsidP="00ED466B">
      <w:pPr>
        <w:pStyle w:val="ListParagraph"/>
        <w:numPr>
          <w:ilvl w:val="0"/>
          <w:numId w:val="29"/>
        </w:numPr>
        <w:jc w:val="both"/>
      </w:pPr>
      <w:r>
        <w:t xml:space="preserve">Antes de iniciar a simulação, certifique-se que </w:t>
      </w:r>
      <w:commentRangeStart w:id="173"/>
      <w:r>
        <w:t>as células referentes aos campos “Técnico de análise” e “Gestor de Projeto” na folha “Projetos</w:t>
      </w:r>
      <w:commentRangeEnd w:id="173"/>
      <w:r w:rsidR="00A36F37">
        <w:rPr>
          <w:rStyle w:val="CommentReference"/>
        </w:rPr>
        <w:commentReference w:id="173"/>
      </w:r>
      <w:r>
        <w:t>” estão vazias.</w:t>
      </w:r>
    </w:p>
    <w:p w14:paraId="5861237B" w14:textId="438CAE4C" w:rsidR="00A36F37" w:rsidRDefault="00A36F37" w:rsidP="00ED466B">
      <w:pPr>
        <w:pStyle w:val="ListParagraph"/>
        <w:numPr>
          <w:ilvl w:val="0"/>
          <w:numId w:val="29"/>
        </w:numPr>
        <w:jc w:val="both"/>
      </w:pPr>
      <w:commentRangeStart w:id="174"/>
      <w:r>
        <w:t xml:space="preserve">Após inserir todos os dados, deve utilizar o botão </w:t>
      </w:r>
      <w:r w:rsidRPr="00A36F37">
        <w:t>“2 - Correr modelo”</w:t>
      </w:r>
      <w:r>
        <w:t>, que se encontra na folha “</w:t>
      </w:r>
      <w:proofErr w:type="spellStart"/>
      <w:r>
        <w:t>InstalaçãoExecução</w:t>
      </w:r>
      <w:proofErr w:type="spellEnd"/>
      <w:r>
        <w:t xml:space="preserve">”. </w:t>
      </w:r>
      <w:commentRangeEnd w:id="174"/>
      <w:r w:rsidR="00F8495E">
        <w:rPr>
          <w:rStyle w:val="CommentReference"/>
        </w:rPr>
        <w:commentReference w:id="174"/>
      </w:r>
      <w:r w:rsidRPr="00A36F37">
        <w:t>Antes disso, altere o conteúdo da célula [</w:t>
      </w:r>
      <w:r>
        <w:t>G</w:t>
      </w:r>
      <w:r w:rsidRPr="00A36F37">
        <w:t>3] com a localização no computador da pasta onde o protótipo foi instalado. Obtenha esta informação abrindo o “Explorador de Ficheiros”, navegando até à localização do protótipo e copiando o endereço da pasta.</w:t>
      </w:r>
      <w:r>
        <w:t xml:space="preserve"> De seguida é apresentado um exemplo de como pode obter essa informação, sendo que a localização do ficheiro neste caso acaba em “</w:t>
      </w:r>
      <w:proofErr w:type="spellStart"/>
      <w:r>
        <w:t>Alocacao_ANI_Prototipo</w:t>
      </w:r>
      <w:proofErr w:type="spellEnd"/>
      <w:r>
        <w:t>”:</w:t>
      </w:r>
    </w:p>
    <w:p w14:paraId="2EDBE205" w14:textId="14F36472" w:rsidR="00A36F37" w:rsidRDefault="00A36F37" w:rsidP="00A36F37">
      <w:pPr>
        <w:pStyle w:val="ListParagraph"/>
        <w:jc w:val="both"/>
      </w:pPr>
      <w:r>
        <w:t xml:space="preserve"> </w:t>
      </w:r>
      <w:r w:rsidRPr="00A36F37">
        <w:drawing>
          <wp:inline distT="0" distB="0" distL="0" distR="0" wp14:anchorId="147EB041" wp14:editId="2B221C5F">
            <wp:extent cx="8891270" cy="1845310"/>
            <wp:effectExtent l="0" t="0" r="5080" b="2540"/>
            <wp:docPr id="1751043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43959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9BD8" w14:textId="2EA0DEB4" w:rsidR="00ED466B" w:rsidRDefault="00ED466B" w:rsidP="00ED466B">
      <w:pPr>
        <w:pStyle w:val="ListParagraph"/>
        <w:numPr>
          <w:ilvl w:val="0"/>
          <w:numId w:val="29"/>
        </w:numPr>
        <w:jc w:val="both"/>
      </w:pPr>
      <w:r>
        <w:t>Após a simulação, guarde o Excel atual.</w:t>
      </w:r>
    </w:p>
    <w:p w14:paraId="35CEECBF" w14:textId="41DBE686" w:rsidR="00585CE0" w:rsidRPr="00ED466B" w:rsidRDefault="00585CE0" w:rsidP="00585CE0">
      <w:pPr>
        <w:jc w:val="both"/>
        <w:rPr>
          <w:b/>
          <w:bCs/>
          <w:color w:val="FF0000"/>
        </w:rPr>
      </w:pPr>
      <w:r w:rsidRPr="00ED466B">
        <w:rPr>
          <w:b/>
          <w:bCs/>
          <w:color w:val="FF0000"/>
        </w:rPr>
        <w:t>Execução do Modelo</w:t>
      </w:r>
    </w:p>
    <w:p w14:paraId="5E5D2258" w14:textId="77777777" w:rsidR="00585CE0" w:rsidRPr="00ED466B" w:rsidRDefault="00585CE0" w:rsidP="00585CE0">
      <w:pPr>
        <w:pStyle w:val="ListParagraph"/>
        <w:numPr>
          <w:ilvl w:val="0"/>
          <w:numId w:val="24"/>
        </w:numPr>
        <w:jc w:val="both"/>
        <w:rPr>
          <w:color w:val="FF0000"/>
        </w:rPr>
      </w:pPr>
      <w:r w:rsidRPr="00ED466B">
        <w:rPr>
          <w:color w:val="FF0000"/>
        </w:rPr>
        <w:t>Na página “Compatibilidade”, encontrará dois botões: “1 - Instalação inicial” e “2- Correr modelo”. Clique no primeiro botão para instalar as bibliotecas necessárias. Este botão só precisa de ser clicado uma vez no computador.</w:t>
      </w:r>
    </w:p>
    <w:p w14:paraId="35FB6455" w14:textId="06F0C03B" w:rsidR="00585CE0" w:rsidRPr="00ED466B" w:rsidRDefault="00585CE0" w:rsidP="00585CE0">
      <w:pPr>
        <w:pStyle w:val="ListParagraph"/>
        <w:numPr>
          <w:ilvl w:val="0"/>
          <w:numId w:val="24"/>
        </w:numPr>
        <w:jc w:val="both"/>
        <w:rPr>
          <w:color w:val="FF0000"/>
        </w:rPr>
      </w:pPr>
      <w:r w:rsidRPr="00ED466B">
        <w:rPr>
          <w:color w:val="FF0000"/>
        </w:rPr>
        <w:lastRenderedPageBreak/>
        <w:t>Em seguida, clique no botão “2 - Correr modelo”. Antes disso, altere o conteúdo da célula [S3] com a localização no computador da pasta onde o protótipo foi instalado. Obtenha esta informação abrindo o “Explorador de Ficheiros”, navegando até à localização do protótipo e copiando o endereço da pasta.</w:t>
      </w:r>
    </w:p>
    <w:p w14:paraId="5743A2A2" w14:textId="5D0B3A0D" w:rsidR="00585CE0" w:rsidRPr="00ED466B" w:rsidRDefault="00585CE0" w:rsidP="00585CE0">
      <w:pPr>
        <w:jc w:val="both"/>
        <w:rPr>
          <w:color w:val="FF0000"/>
        </w:rPr>
      </w:pPr>
      <w:r w:rsidRPr="00ED466B">
        <w:rPr>
          <w:color w:val="FF0000"/>
        </w:rPr>
        <w:t>Quando o terminal indicar "Esta janela pode ser fechada", consulte os resultados no ficheiro Excel na pasta de output, com o nome “output”. Grave as alterações no Excel, clique no botão “2 - Correr modelo” e veja as mudanças refletidas no ficheiro Excel de output.</w:t>
      </w:r>
    </w:p>
    <w:p w14:paraId="0318386E" w14:textId="6D8FA075" w:rsidR="00410220" w:rsidRPr="00ED466B" w:rsidRDefault="00585CE0" w:rsidP="00ED466B">
      <w:pPr>
        <w:jc w:val="both"/>
        <w:rPr>
          <w:color w:val="FF0000"/>
        </w:rPr>
      </w:pPr>
      <w:r w:rsidRPr="00ED466B">
        <w:rPr>
          <w:color w:val="FF0000"/>
        </w:rPr>
        <w:t>Se o terminal não exibir "Esta janela pode ser fechada" e parar de escrever, ou se encontrar um erro, verifique se todos os passos anteriores foram corretamente executados. Se o ficheiro Excel “output” estiver aberto, feche-o antes de clicar novamente no botão “2 - Correr modelo”.</w:t>
      </w:r>
    </w:p>
    <w:p w14:paraId="20DB04A7" w14:textId="77777777" w:rsidR="006616A1" w:rsidRPr="006616A1" w:rsidRDefault="006616A1" w:rsidP="006616A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r w:rsidRPr="006616A1">
        <w:rPr>
          <w:color w:val="FF0000"/>
        </w:rPr>
        <w:t>Comando para correr simulação: (manual de utilização)</w:t>
      </w:r>
    </w:p>
    <w:p w14:paraId="191C5024" w14:textId="6881D29C" w:rsidR="0020627C" w:rsidRPr="00947F69" w:rsidRDefault="006616A1" w:rsidP="00947F6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FF0000"/>
        </w:rPr>
      </w:pPr>
      <w:proofErr w:type="spellStart"/>
      <w:r w:rsidRPr="006616A1">
        <w:rPr>
          <w:color w:val="FF0000"/>
        </w:rPr>
        <w:t>python</w:t>
      </w:r>
      <w:proofErr w:type="spellEnd"/>
      <w:r w:rsidRPr="006616A1">
        <w:rPr>
          <w:color w:val="FF0000"/>
        </w:rPr>
        <w:t xml:space="preserve"> .\main.py</w:t>
      </w:r>
    </w:p>
    <w:sectPr w:rsidR="0020627C" w:rsidRPr="00947F69">
      <w:pgSz w:w="16838" w:h="11906" w:orient="landscape"/>
      <w:pgMar w:top="1701" w:right="1418" w:bottom="1701" w:left="1418" w:header="709" w:footer="709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5" w:author="Diogo Pires" w:date="2023-12-12T23:53:00Z" w:initials="DP">
    <w:p w14:paraId="3C17F8DE" w14:textId="77777777" w:rsidR="00AF2914" w:rsidRDefault="00AF2914" w:rsidP="00AF2914">
      <w:pPr>
        <w:pStyle w:val="CommentText"/>
      </w:pPr>
      <w:r>
        <w:rPr>
          <w:rStyle w:val="CommentReference"/>
        </w:rPr>
        <w:annotationRef/>
      </w:r>
      <w:r>
        <w:t>Acho que não é necessário. Ainda por cima o excel não é usado numa fase posterior</w:t>
      </w:r>
    </w:p>
  </w:comment>
  <w:comment w:id="30" w:author="Diogo Pires" w:date="2023-11-21T23:25:00Z" w:initials="DP">
    <w:p w14:paraId="6C2C02DF" w14:textId="3CF278B7" w:rsidR="001C6AA8" w:rsidRDefault="001C6AA8" w:rsidP="00F14A71">
      <w:pPr>
        <w:pStyle w:val="CommentText"/>
      </w:pPr>
      <w:r>
        <w:rPr>
          <w:rStyle w:val="CommentReference"/>
        </w:rPr>
        <w:annotationRef/>
      </w:r>
      <w:r>
        <w:t>Acho que se podia acrescentar que é "web", porque fica mais bonito e wow</w:t>
      </w:r>
    </w:p>
  </w:comment>
  <w:comment w:id="35" w:author="Diogo Pires" w:date="2023-12-12T23:05:00Z" w:initials="DP">
    <w:p w14:paraId="47E07752" w14:textId="77777777" w:rsidR="0065298A" w:rsidRDefault="0065298A" w:rsidP="0065298A">
      <w:pPr>
        <w:pStyle w:val="CommentText"/>
      </w:pPr>
      <w:r>
        <w:rPr>
          <w:rStyle w:val="CommentReference"/>
        </w:rPr>
        <w:annotationRef/>
      </w:r>
      <w:r>
        <w:t xml:space="preserve">Não sei se é só no meu, mas se der erros nas macros, usar isto: </w:t>
      </w:r>
      <w:hyperlink r:id="rId1" w:history="1">
        <w:r w:rsidRPr="00991CED">
          <w:rPr>
            <w:rStyle w:val="Hyperlink"/>
          </w:rPr>
          <w:t>A potentially dangerous macro has been blocked - Microsoft Support</w:t>
        </w:r>
      </w:hyperlink>
      <w:r>
        <w:t xml:space="preserve"> </w:t>
      </w:r>
      <w:r>
        <w:br/>
        <w:t>Perguntar se acontece a outro pessoal</w:t>
      </w:r>
      <w:r>
        <w:br/>
        <w:t>Ou adicionar aos trusted locations do info do excel (painél esquerdo)</w:t>
      </w:r>
    </w:p>
  </w:comment>
  <w:comment w:id="39" w:author="Diogo Pires" w:date="2023-12-13T00:00:00Z" w:initials="DP">
    <w:p w14:paraId="60429C44" w14:textId="77777777" w:rsidR="00AF2914" w:rsidRDefault="00AF2914" w:rsidP="00AF2914">
      <w:pPr>
        <w:pStyle w:val="CommentText"/>
      </w:pPr>
      <w:r>
        <w:rPr>
          <w:rStyle w:val="CommentReference"/>
        </w:rPr>
        <w:annotationRef/>
      </w:r>
      <w:r>
        <w:t>Depois insiro as prints</w:t>
      </w:r>
    </w:p>
  </w:comment>
  <w:comment w:id="69" w:author="Diogo Pires" w:date="2023-11-21T23:46:00Z" w:initials="DP">
    <w:p w14:paraId="3ED027B9" w14:textId="53F29CDD" w:rsidR="008B67E6" w:rsidRDefault="008B67E6" w:rsidP="002B2F43">
      <w:pPr>
        <w:pStyle w:val="CommentText"/>
      </w:pPr>
      <w:r>
        <w:rPr>
          <w:rStyle w:val="CommentReference"/>
        </w:rPr>
        <w:annotationRef/>
      </w:r>
      <w:r>
        <w:t>Este vai ser para as fases que um projeto pode ter, ver amanhã: para aprovar; rejeitado; aprovado e concluído</w:t>
      </w:r>
    </w:p>
  </w:comment>
  <w:comment w:id="71" w:author="Diogo Pires" w:date="2023-12-12T23:47:00Z" w:initials="DP">
    <w:p w14:paraId="0106C6C2" w14:textId="77777777" w:rsidR="00AF2914" w:rsidRDefault="00AF2914" w:rsidP="00AF2914">
      <w:pPr>
        <w:pStyle w:val="CommentText"/>
      </w:pPr>
      <w:r>
        <w:rPr>
          <w:rStyle w:val="CommentReference"/>
        </w:rPr>
        <w:annotationRef/>
      </w:r>
      <w:r>
        <w:t>Não sei se o técnico e gestor de projeto podem ter acesso às informações, porque eles só poderiam ver, mas isto só está disponível num computador. Por isso, acho que só haveria o Admnistrador do sistema</w:t>
      </w:r>
    </w:p>
  </w:comment>
  <w:comment w:id="137" w:author="Diogo Pires" w:date="2023-11-21T23:47:00Z" w:initials="DP">
    <w:p w14:paraId="5D5D01EA" w14:textId="08633E66" w:rsidR="001F5508" w:rsidRDefault="001F5508" w:rsidP="00FE40FE">
      <w:pPr>
        <w:pStyle w:val="CommentText"/>
      </w:pPr>
      <w:r>
        <w:rPr>
          <w:rStyle w:val="CommentReference"/>
        </w:rPr>
        <w:annotationRef/>
      </w:r>
      <w:r>
        <w:t>Depois aqui acho que se pode dizer quais as funcionalidades que consideramos mais úteis, e trabalho futuro, talvez</w:t>
      </w:r>
    </w:p>
  </w:comment>
  <w:comment w:id="161" w:author="Diogo Pires" w:date="2023-12-13T00:38:00Z" w:initials="DP">
    <w:p w14:paraId="283808F0" w14:textId="77777777" w:rsidR="00F701AB" w:rsidRDefault="00F701AB" w:rsidP="00F701AB">
      <w:pPr>
        <w:pStyle w:val="CommentText"/>
      </w:pPr>
      <w:r>
        <w:rPr>
          <w:rStyle w:val="CommentReference"/>
        </w:rPr>
        <w:annotationRef/>
      </w:r>
      <w:r>
        <w:t>Não sei bem como seria para fazer isto, por isso não meti com o resto, mas pode fazer sentido. É tipo guardar o estado antes de correr, para fazer tipo "Ctrl+Z"?</w:t>
      </w:r>
    </w:p>
  </w:comment>
  <w:comment w:id="170" w:author="Diogo Pires" w:date="2023-12-12T22:33:00Z" w:initials="DP">
    <w:p w14:paraId="0EBC70EB" w14:textId="32A19EBC" w:rsidR="00F45745" w:rsidRDefault="00F45745" w:rsidP="00F45745">
      <w:pPr>
        <w:pStyle w:val="CommentText"/>
      </w:pPr>
      <w:r>
        <w:rPr>
          <w:rStyle w:val="CommentReference"/>
        </w:rPr>
        <w:annotationRef/>
      </w:r>
      <w:r>
        <w:t xml:space="preserve">Vai mudar várias vezes, não experimentem já </w:t>
      </w:r>
    </w:p>
  </w:comment>
  <w:comment w:id="172" w:author="Diogo Pires" w:date="2023-12-12T22:54:00Z" w:initials="DP">
    <w:p w14:paraId="179359DB" w14:textId="77777777" w:rsidR="00A36F37" w:rsidRDefault="00A36F37" w:rsidP="00A36F37">
      <w:pPr>
        <w:pStyle w:val="CommentText"/>
      </w:pPr>
      <w:r>
        <w:rPr>
          <w:rStyle w:val="CommentReference"/>
        </w:rPr>
        <w:annotationRef/>
      </w:r>
      <w:r>
        <w:t>Excel</w:t>
      </w:r>
    </w:p>
  </w:comment>
  <w:comment w:id="173" w:author="Diogo Pires" w:date="2023-12-12T22:55:00Z" w:initials="DP">
    <w:p w14:paraId="3978BF5E" w14:textId="77777777" w:rsidR="00A36F37" w:rsidRDefault="00A36F37" w:rsidP="00A36F37">
      <w:pPr>
        <w:pStyle w:val="CommentText"/>
      </w:pPr>
      <w:r>
        <w:rPr>
          <w:rStyle w:val="CommentReference"/>
        </w:rPr>
        <w:annotationRef/>
      </w:r>
      <w:r>
        <w:t>Acho que podias alterar para "as células referentes aos campos “Técnico de análise” e “Gestor de Projeto” na folha “Projetos” que pretende saber a alocação devem estar vazias". Porque podem estar preenchidas, caso já tenhas feito as contas antes. Ou algo deste género</w:t>
      </w:r>
    </w:p>
  </w:comment>
  <w:comment w:id="174" w:author="Diogo Pires" w:date="2023-12-12T23:05:00Z" w:initials="DP">
    <w:p w14:paraId="60F8C04D" w14:textId="77777777" w:rsidR="0055209F" w:rsidRDefault="00F8495E" w:rsidP="0055209F">
      <w:pPr>
        <w:pStyle w:val="CommentText"/>
      </w:pPr>
      <w:r>
        <w:rPr>
          <w:rStyle w:val="CommentReference"/>
        </w:rPr>
        <w:annotationRef/>
      </w:r>
      <w:r w:rsidR="0055209F">
        <w:t xml:space="preserve">Não sei se é só no meu, mas se der erros nas macros, usar isto: </w:t>
      </w:r>
      <w:hyperlink r:id="rId2" w:history="1">
        <w:r w:rsidR="0055209F" w:rsidRPr="00991CED">
          <w:rPr>
            <w:rStyle w:val="Hyperlink"/>
          </w:rPr>
          <w:t>A potentially dangerous macro has been blocked - Microsoft Support</w:t>
        </w:r>
      </w:hyperlink>
      <w:r w:rsidR="0055209F">
        <w:t xml:space="preserve"> </w:t>
      </w:r>
      <w:r w:rsidR="0055209F">
        <w:br/>
        <w:t>Perguntar se acontece a outro pessoal</w:t>
      </w:r>
      <w:r w:rsidR="0055209F">
        <w:br/>
        <w:t>Ou adicionar aos trusted locations do info do excel (painél esquerdo)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17F8DE" w15:done="0"/>
  <w15:commentEx w15:paraId="6C2C02DF" w15:done="1"/>
  <w15:commentEx w15:paraId="47E07752" w15:done="1"/>
  <w15:commentEx w15:paraId="60429C44" w15:done="0"/>
  <w15:commentEx w15:paraId="3ED027B9" w15:done="1"/>
  <w15:commentEx w15:paraId="0106C6C2" w15:done="0"/>
  <w15:commentEx w15:paraId="5D5D01EA" w15:done="1"/>
  <w15:commentEx w15:paraId="283808F0" w15:done="0"/>
  <w15:commentEx w15:paraId="0EBC70EB" w15:done="0"/>
  <w15:commentEx w15:paraId="179359DB" w15:done="0"/>
  <w15:commentEx w15:paraId="3978BF5E" w15:done="0"/>
  <w15:commentEx w15:paraId="60F8C0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05649E" w16cex:dateUtc="2023-12-12T23:53:00Z"/>
  <w16cex:commentExtensible w16cex:durableId="71DB9DD5" w16cex:dateUtc="2023-11-21T23:25:00Z"/>
  <w16cex:commentExtensible w16cex:durableId="6D774898" w16cex:dateUtc="2023-12-12T23:05:00Z">
    <w16cex:extLst>
      <w16:ext w16:uri="{CE6994B0-6A32-4C9F-8C6B-6E91EDA988CE}">
        <cr:reactions xmlns:cr="http://schemas.microsoft.com/office/comments/2020/reactions">
          <cr:reaction reactionType="1">
            <cr:reactionInfo dateUtc="2023-12-12T23:32:44Z">
              <cr:user userId="15cca2c9550dff3d" userProvider="Windows Live" userName="Diogo Pires"/>
            </cr:reactionInfo>
          </cr:reaction>
        </cr:reactions>
      </w16:ext>
    </w16cex:extLst>
  </w16cex:commentExtensible>
  <w16cex:commentExtensible w16cex:durableId="6926E78B" w16cex:dateUtc="2023-12-13T00:00:00Z"/>
  <w16cex:commentExtensible w16cex:durableId="05B0E0DC" w16cex:dateUtc="2023-11-21T23:46:00Z"/>
  <w16cex:commentExtensible w16cex:durableId="0700F734" w16cex:dateUtc="2023-12-12T23:47:00Z"/>
  <w16cex:commentExtensible w16cex:durableId="49F14EEA" w16cex:dateUtc="2023-11-21T23:47:00Z"/>
  <w16cex:commentExtensible w16cex:durableId="4B1D5D1F" w16cex:dateUtc="2023-12-13T00:38:00Z"/>
  <w16cex:commentExtensible w16cex:durableId="4857861A" w16cex:dateUtc="2023-12-12T22:33:00Z"/>
  <w16cex:commentExtensible w16cex:durableId="3BB13A23" w16cex:dateUtc="2023-12-12T22:54:00Z"/>
  <w16cex:commentExtensible w16cex:durableId="0552F216" w16cex:dateUtc="2023-12-12T22:55:00Z"/>
  <w16cex:commentExtensible w16cex:durableId="5132C31E" w16cex:dateUtc="2023-12-12T23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17F8DE" w16cid:durableId="2905649E"/>
  <w16cid:commentId w16cid:paraId="6C2C02DF" w16cid:durableId="71DB9DD5"/>
  <w16cid:commentId w16cid:paraId="47E07752" w16cid:durableId="6D774898"/>
  <w16cid:commentId w16cid:paraId="60429C44" w16cid:durableId="6926E78B"/>
  <w16cid:commentId w16cid:paraId="3ED027B9" w16cid:durableId="05B0E0DC"/>
  <w16cid:commentId w16cid:paraId="0106C6C2" w16cid:durableId="0700F734"/>
  <w16cid:commentId w16cid:paraId="5D5D01EA" w16cid:durableId="49F14EEA"/>
  <w16cid:commentId w16cid:paraId="283808F0" w16cid:durableId="4B1D5D1F"/>
  <w16cid:commentId w16cid:paraId="0EBC70EB" w16cid:durableId="4857861A"/>
  <w16cid:commentId w16cid:paraId="179359DB" w16cid:durableId="3BB13A23"/>
  <w16cid:commentId w16cid:paraId="3978BF5E" w16cid:durableId="0552F216"/>
  <w16cid:commentId w16cid:paraId="60F8C04D" w16cid:durableId="5132C3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415A5" w14:textId="77777777" w:rsidR="00BC02E8" w:rsidRDefault="00BC02E8">
      <w:pPr>
        <w:spacing w:after="0" w:line="240" w:lineRule="auto"/>
      </w:pPr>
      <w:r>
        <w:separator/>
      </w:r>
    </w:p>
  </w:endnote>
  <w:endnote w:type="continuationSeparator" w:id="0">
    <w:p w14:paraId="42973D85" w14:textId="77777777" w:rsidR="00BC02E8" w:rsidRDefault="00BC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9462" w14:textId="77777777" w:rsidR="004F1C8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31E65">
      <w:rPr>
        <w:noProof/>
        <w:color w:val="000000"/>
      </w:rPr>
      <w:t>2</w:t>
    </w:r>
    <w:r>
      <w:rPr>
        <w:color w:val="000000"/>
      </w:rPr>
      <w:fldChar w:fldCharType="end"/>
    </w:r>
  </w:p>
  <w:p w14:paraId="7D8A25E0" w14:textId="77777777" w:rsidR="004F1C8D" w:rsidRDefault="004F1C8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72C17" w14:textId="77777777" w:rsidR="00BC02E8" w:rsidRDefault="00BC02E8">
      <w:pPr>
        <w:spacing w:after="0" w:line="240" w:lineRule="auto"/>
      </w:pPr>
      <w:r>
        <w:separator/>
      </w:r>
    </w:p>
  </w:footnote>
  <w:footnote w:type="continuationSeparator" w:id="0">
    <w:p w14:paraId="0272237F" w14:textId="77777777" w:rsidR="00BC02E8" w:rsidRDefault="00BC0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F472C" w14:textId="77777777" w:rsidR="004F1C8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29245B7D" wp14:editId="72D69FE7">
          <wp:simplePos x="0" y="0"/>
          <wp:positionH relativeFrom="margin">
            <wp:posOffset>3816046</wp:posOffset>
          </wp:positionH>
          <wp:positionV relativeFrom="margin">
            <wp:posOffset>-972819</wp:posOffset>
          </wp:positionV>
          <wp:extent cx="1543050" cy="647700"/>
          <wp:effectExtent l="0" t="0" r="0" b="0"/>
          <wp:wrapSquare wrapText="bothSides" distT="0" distB="0" distL="114300" distR="114300"/>
          <wp:docPr id="797656907" name="Imagem 797656907" descr="AN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N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050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EC1446D" wp14:editId="476AC577">
          <wp:simplePos x="0" y="0"/>
          <wp:positionH relativeFrom="column">
            <wp:posOffset>1307134</wp:posOffset>
          </wp:positionH>
          <wp:positionV relativeFrom="paragraph">
            <wp:posOffset>-17144</wp:posOffset>
          </wp:positionV>
          <wp:extent cx="2332355" cy="257810"/>
          <wp:effectExtent l="0" t="0" r="0" b="0"/>
          <wp:wrapTopAndBottom distT="0" distB="0"/>
          <wp:docPr id="1157355248" name="Imagem 1157355248" descr="Logo ISE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ISEP"/>
                  <pic:cNvPicPr preferRelativeResize="0"/>
                </pic:nvPicPr>
                <pic:blipFill>
                  <a:blip r:embed="rId2"/>
                  <a:srcRect t="40016"/>
                  <a:stretch>
                    <a:fillRect/>
                  </a:stretch>
                </pic:blipFill>
                <pic:spPr>
                  <a:xfrm>
                    <a:off x="0" y="0"/>
                    <a:ext cx="2332355" cy="2578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66264516" wp14:editId="65355B8B">
          <wp:simplePos x="0" y="0"/>
          <wp:positionH relativeFrom="column">
            <wp:posOffset>60050</wp:posOffset>
          </wp:positionH>
          <wp:positionV relativeFrom="paragraph">
            <wp:posOffset>-191134</wp:posOffset>
          </wp:positionV>
          <wp:extent cx="2007235" cy="801370"/>
          <wp:effectExtent l="0" t="0" r="0" b="0"/>
          <wp:wrapTopAndBottom distT="0" distB="0"/>
          <wp:docPr id="1625919638" name="Imagem 1625919638" descr="Iní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Início"/>
                  <pic:cNvPicPr preferRelativeResize="0"/>
                </pic:nvPicPr>
                <pic:blipFill>
                  <a:blip r:embed="rId3"/>
                  <a:srcRect r="-39653"/>
                  <a:stretch>
                    <a:fillRect/>
                  </a:stretch>
                </pic:blipFill>
                <pic:spPr>
                  <a:xfrm>
                    <a:off x="0" y="0"/>
                    <a:ext cx="2007235" cy="801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5CF"/>
    <w:multiLevelType w:val="hybridMultilevel"/>
    <w:tmpl w:val="9AB6B0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E676D"/>
    <w:multiLevelType w:val="hybridMultilevel"/>
    <w:tmpl w:val="0D76DFF6"/>
    <w:lvl w:ilvl="0" w:tplc="1EEA7A2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17AEF"/>
    <w:multiLevelType w:val="multilevel"/>
    <w:tmpl w:val="5D8887F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3" w15:restartNumberingAfterBreak="0">
    <w:nsid w:val="18B04BB2"/>
    <w:multiLevelType w:val="multilevel"/>
    <w:tmpl w:val="664023CC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9DD5704"/>
    <w:multiLevelType w:val="hybridMultilevel"/>
    <w:tmpl w:val="659A65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449E1"/>
    <w:multiLevelType w:val="multilevel"/>
    <w:tmpl w:val="E5044F94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AA0E4D"/>
    <w:multiLevelType w:val="hybridMultilevel"/>
    <w:tmpl w:val="D0D8811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12A48"/>
    <w:multiLevelType w:val="hybridMultilevel"/>
    <w:tmpl w:val="724419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C07F2"/>
    <w:multiLevelType w:val="multilevel"/>
    <w:tmpl w:val="167852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C76E93"/>
    <w:multiLevelType w:val="hybridMultilevel"/>
    <w:tmpl w:val="BDEC8304"/>
    <w:lvl w:ilvl="0" w:tplc="1C74DA94">
      <w:start w:val="3"/>
      <w:numFmt w:val="bullet"/>
      <w:lvlText w:val="-"/>
      <w:lvlJc w:val="left"/>
      <w:pPr>
        <w:ind w:left="2160" w:hanging="180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D7953"/>
    <w:multiLevelType w:val="multilevel"/>
    <w:tmpl w:val="7A6AC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FAA3D4C"/>
    <w:multiLevelType w:val="hybridMultilevel"/>
    <w:tmpl w:val="30C8B0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D5801"/>
    <w:multiLevelType w:val="hybridMultilevel"/>
    <w:tmpl w:val="B2086B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F420D"/>
    <w:multiLevelType w:val="multilevel"/>
    <w:tmpl w:val="805CA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733669C"/>
    <w:multiLevelType w:val="multilevel"/>
    <w:tmpl w:val="894815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8CB135D"/>
    <w:multiLevelType w:val="hybridMultilevel"/>
    <w:tmpl w:val="FC2E0D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C4B26"/>
    <w:multiLevelType w:val="hybridMultilevel"/>
    <w:tmpl w:val="7A208A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74660"/>
    <w:multiLevelType w:val="hybridMultilevel"/>
    <w:tmpl w:val="235625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74679"/>
    <w:multiLevelType w:val="hybridMultilevel"/>
    <w:tmpl w:val="0B3A278C"/>
    <w:lvl w:ilvl="0" w:tplc="1C74DA94">
      <w:start w:val="3"/>
      <w:numFmt w:val="bullet"/>
      <w:lvlText w:val="-"/>
      <w:lvlJc w:val="left"/>
      <w:pPr>
        <w:ind w:left="2160" w:hanging="180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E17E6"/>
    <w:multiLevelType w:val="multilevel"/>
    <w:tmpl w:val="1624B8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FC782B"/>
    <w:multiLevelType w:val="hybridMultilevel"/>
    <w:tmpl w:val="52FAD3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F024A"/>
    <w:multiLevelType w:val="hybridMultilevel"/>
    <w:tmpl w:val="755018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A29D3"/>
    <w:multiLevelType w:val="hybridMultilevel"/>
    <w:tmpl w:val="13AAE8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BE6655"/>
    <w:multiLevelType w:val="hybridMultilevel"/>
    <w:tmpl w:val="41E8AD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E57137"/>
    <w:multiLevelType w:val="hybridMultilevel"/>
    <w:tmpl w:val="2048C9E8"/>
    <w:lvl w:ilvl="0" w:tplc="1EEA7A22">
      <w:numFmt w:val="bullet"/>
      <w:lvlText w:val="•"/>
      <w:lvlJc w:val="left"/>
      <w:pPr>
        <w:ind w:left="720" w:hanging="72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AB44C4"/>
    <w:multiLevelType w:val="multilevel"/>
    <w:tmpl w:val="C98474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F24EF1"/>
    <w:multiLevelType w:val="hybridMultilevel"/>
    <w:tmpl w:val="76701E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839B6"/>
    <w:multiLevelType w:val="hybridMultilevel"/>
    <w:tmpl w:val="92CE793E"/>
    <w:lvl w:ilvl="0" w:tplc="1C74DA94">
      <w:start w:val="3"/>
      <w:numFmt w:val="bullet"/>
      <w:lvlText w:val="-"/>
      <w:lvlJc w:val="left"/>
      <w:pPr>
        <w:ind w:left="2160" w:hanging="180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21258B"/>
    <w:multiLevelType w:val="hybridMultilevel"/>
    <w:tmpl w:val="0AE0B5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060D4"/>
    <w:multiLevelType w:val="hybridMultilevel"/>
    <w:tmpl w:val="EEDC03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883129"/>
    <w:multiLevelType w:val="hybridMultilevel"/>
    <w:tmpl w:val="70C00DAC"/>
    <w:lvl w:ilvl="0" w:tplc="B3C075A2">
      <w:numFmt w:val="bullet"/>
      <w:lvlText w:val="•"/>
      <w:lvlJc w:val="left"/>
      <w:pPr>
        <w:ind w:left="737" w:hanging="377"/>
      </w:pPr>
      <w:rPr>
        <w:rFonts w:ascii="Calibri" w:eastAsia="Calibri" w:hAnsi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75A7D"/>
    <w:multiLevelType w:val="hybridMultilevel"/>
    <w:tmpl w:val="588C4A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694299">
    <w:abstractNumId w:val="3"/>
  </w:num>
  <w:num w:numId="2" w16cid:durableId="2075007071">
    <w:abstractNumId w:val="14"/>
  </w:num>
  <w:num w:numId="3" w16cid:durableId="60904760">
    <w:abstractNumId w:val="2"/>
  </w:num>
  <w:num w:numId="4" w16cid:durableId="1770813458">
    <w:abstractNumId w:val="13"/>
  </w:num>
  <w:num w:numId="5" w16cid:durableId="19597238">
    <w:abstractNumId w:val="10"/>
  </w:num>
  <w:num w:numId="6" w16cid:durableId="675575961">
    <w:abstractNumId w:val="8"/>
  </w:num>
  <w:num w:numId="7" w16cid:durableId="522479542">
    <w:abstractNumId w:val="19"/>
  </w:num>
  <w:num w:numId="8" w16cid:durableId="1281106755">
    <w:abstractNumId w:val="5"/>
  </w:num>
  <w:num w:numId="9" w16cid:durableId="971012872">
    <w:abstractNumId w:val="25"/>
  </w:num>
  <w:num w:numId="10" w16cid:durableId="1881817830">
    <w:abstractNumId w:val="21"/>
  </w:num>
  <w:num w:numId="11" w16cid:durableId="919221015">
    <w:abstractNumId w:val="12"/>
  </w:num>
  <w:num w:numId="12" w16cid:durableId="1324242226">
    <w:abstractNumId w:val="11"/>
  </w:num>
  <w:num w:numId="13" w16cid:durableId="602761047">
    <w:abstractNumId w:val="20"/>
  </w:num>
  <w:num w:numId="14" w16cid:durableId="1081029254">
    <w:abstractNumId w:val="0"/>
  </w:num>
  <w:num w:numId="15" w16cid:durableId="1599752461">
    <w:abstractNumId w:val="22"/>
  </w:num>
  <w:num w:numId="16" w16cid:durableId="1562016295">
    <w:abstractNumId w:val="28"/>
  </w:num>
  <w:num w:numId="17" w16cid:durableId="475099977">
    <w:abstractNumId w:val="24"/>
  </w:num>
  <w:num w:numId="18" w16cid:durableId="460652924">
    <w:abstractNumId w:val="1"/>
  </w:num>
  <w:num w:numId="19" w16cid:durableId="1405298596">
    <w:abstractNumId w:val="30"/>
  </w:num>
  <w:num w:numId="20" w16cid:durableId="129904510">
    <w:abstractNumId w:val="16"/>
  </w:num>
  <w:num w:numId="21" w16cid:durableId="1965848732">
    <w:abstractNumId w:val="23"/>
  </w:num>
  <w:num w:numId="22" w16cid:durableId="725179310">
    <w:abstractNumId w:val="26"/>
  </w:num>
  <w:num w:numId="23" w16cid:durableId="191841966">
    <w:abstractNumId w:val="17"/>
  </w:num>
  <w:num w:numId="24" w16cid:durableId="1885633834">
    <w:abstractNumId w:val="31"/>
  </w:num>
  <w:num w:numId="25" w16cid:durableId="2077583430">
    <w:abstractNumId w:val="4"/>
  </w:num>
  <w:num w:numId="26" w16cid:durableId="1450248011">
    <w:abstractNumId w:val="6"/>
  </w:num>
  <w:num w:numId="27" w16cid:durableId="68423778">
    <w:abstractNumId w:val="7"/>
  </w:num>
  <w:num w:numId="28" w16cid:durableId="1454640901">
    <w:abstractNumId w:val="29"/>
  </w:num>
  <w:num w:numId="29" w16cid:durableId="973372675">
    <w:abstractNumId w:val="15"/>
  </w:num>
  <w:num w:numId="30" w16cid:durableId="1814592850">
    <w:abstractNumId w:val="18"/>
  </w:num>
  <w:num w:numId="31" w16cid:durableId="1149513406">
    <w:abstractNumId w:val="27"/>
  </w:num>
  <w:num w:numId="32" w16cid:durableId="1458186229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ogo Pires">
    <w15:presenceInfo w15:providerId="Windows Live" w15:userId="15cca2c9550dff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C8D"/>
    <w:rsid w:val="000B1960"/>
    <w:rsid w:val="001005DE"/>
    <w:rsid w:val="00132068"/>
    <w:rsid w:val="00145A1C"/>
    <w:rsid w:val="00145ACC"/>
    <w:rsid w:val="001657D8"/>
    <w:rsid w:val="00172214"/>
    <w:rsid w:val="00182220"/>
    <w:rsid w:val="001C080F"/>
    <w:rsid w:val="001C6119"/>
    <w:rsid w:val="001C6AA8"/>
    <w:rsid w:val="001D0D61"/>
    <w:rsid w:val="001F5508"/>
    <w:rsid w:val="00200DCF"/>
    <w:rsid w:val="0020627C"/>
    <w:rsid w:val="0024788A"/>
    <w:rsid w:val="0027032E"/>
    <w:rsid w:val="002836E4"/>
    <w:rsid w:val="00285A21"/>
    <w:rsid w:val="002A0E13"/>
    <w:rsid w:val="002E02A9"/>
    <w:rsid w:val="002E1C83"/>
    <w:rsid w:val="0030310F"/>
    <w:rsid w:val="00330C1D"/>
    <w:rsid w:val="003530D1"/>
    <w:rsid w:val="00353546"/>
    <w:rsid w:val="003646F0"/>
    <w:rsid w:val="00373E15"/>
    <w:rsid w:val="00385755"/>
    <w:rsid w:val="003D0759"/>
    <w:rsid w:val="003E672C"/>
    <w:rsid w:val="003F76BC"/>
    <w:rsid w:val="00410220"/>
    <w:rsid w:val="00437F06"/>
    <w:rsid w:val="0045288B"/>
    <w:rsid w:val="004633F5"/>
    <w:rsid w:val="00471CBF"/>
    <w:rsid w:val="004C1B1B"/>
    <w:rsid w:val="004E0CA6"/>
    <w:rsid w:val="004E154D"/>
    <w:rsid w:val="004E55DE"/>
    <w:rsid w:val="004F1C8D"/>
    <w:rsid w:val="00531DA7"/>
    <w:rsid w:val="00542882"/>
    <w:rsid w:val="005439EB"/>
    <w:rsid w:val="0055209F"/>
    <w:rsid w:val="00561B0A"/>
    <w:rsid w:val="0058114E"/>
    <w:rsid w:val="00585CE0"/>
    <w:rsid w:val="005F6A46"/>
    <w:rsid w:val="005F71A7"/>
    <w:rsid w:val="00616BE5"/>
    <w:rsid w:val="0065042E"/>
    <w:rsid w:val="0065298A"/>
    <w:rsid w:val="00655CD3"/>
    <w:rsid w:val="006616A1"/>
    <w:rsid w:val="00671421"/>
    <w:rsid w:val="00673933"/>
    <w:rsid w:val="006A12CB"/>
    <w:rsid w:val="006B31FE"/>
    <w:rsid w:val="006D37F1"/>
    <w:rsid w:val="0070298D"/>
    <w:rsid w:val="00724BA5"/>
    <w:rsid w:val="007252E5"/>
    <w:rsid w:val="007313D2"/>
    <w:rsid w:val="00740F49"/>
    <w:rsid w:val="00743940"/>
    <w:rsid w:val="007559B4"/>
    <w:rsid w:val="0076710C"/>
    <w:rsid w:val="00791D8E"/>
    <w:rsid w:val="007A2796"/>
    <w:rsid w:val="007A66F8"/>
    <w:rsid w:val="007F245D"/>
    <w:rsid w:val="00800B42"/>
    <w:rsid w:val="00805D60"/>
    <w:rsid w:val="008201A9"/>
    <w:rsid w:val="008213CE"/>
    <w:rsid w:val="00822798"/>
    <w:rsid w:val="00833816"/>
    <w:rsid w:val="00837E03"/>
    <w:rsid w:val="008B67E6"/>
    <w:rsid w:val="0090318F"/>
    <w:rsid w:val="00921B02"/>
    <w:rsid w:val="00935E5E"/>
    <w:rsid w:val="00947F69"/>
    <w:rsid w:val="0095111D"/>
    <w:rsid w:val="0095383C"/>
    <w:rsid w:val="00991B84"/>
    <w:rsid w:val="00992EDF"/>
    <w:rsid w:val="009A758C"/>
    <w:rsid w:val="009D756F"/>
    <w:rsid w:val="009F3963"/>
    <w:rsid w:val="009F4ECC"/>
    <w:rsid w:val="00A12547"/>
    <w:rsid w:val="00A1607B"/>
    <w:rsid w:val="00A31E65"/>
    <w:rsid w:val="00A36F37"/>
    <w:rsid w:val="00A55772"/>
    <w:rsid w:val="00A76569"/>
    <w:rsid w:val="00AB02F2"/>
    <w:rsid w:val="00AB05E6"/>
    <w:rsid w:val="00AB31E3"/>
    <w:rsid w:val="00AD16AD"/>
    <w:rsid w:val="00AF2914"/>
    <w:rsid w:val="00B01FDF"/>
    <w:rsid w:val="00B73BD2"/>
    <w:rsid w:val="00B7599A"/>
    <w:rsid w:val="00B80180"/>
    <w:rsid w:val="00B90D38"/>
    <w:rsid w:val="00BC02E8"/>
    <w:rsid w:val="00C022E1"/>
    <w:rsid w:val="00C055FF"/>
    <w:rsid w:val="00C14620"/>
    <w:rsid w:val="00C46F4D"/>
    <w:rsid w:val="00C67986"/>
    <w:rsid w:val="00C81C9C"/>
    <w:rsid w:val="00CD1390"/>
    <w:rsid w:val="00CD284D"/>
    <w:rsid w:val="00D232BD"/>
    <w:rsid w:val="00D36BD5"/>
    <w:rsid w:val="00D37377"/>
    <w:rsid w:val="00D4430D"/>
    <w:rsid w:val="00D5033E"/>
    <w:rsid w:val="00D5725B"/>
    <w:rsid w:val="00D66C08"/>
    <w:rsid w:val="00DA5954"/>
    <w:rsid w:val="00DD4BFD"/>
    <w:rsid w:val="00DE777D"/>
    <w:rsid w:val="00DF0704"/>
    <w:rsid w:val="00DF40D1"/>
    <w:rsid w:val="00E16FA8"/>
    <w:rsid w:val="00E3561E"/>
    <w:rsid w:val="00E36D1F"/>
    <w:rsid w:val="00E40B48"/>
    <w:rsid w:val="00E62C96"/>
    <w:rsid w:val="00E81338"/>
    <w:rsid w:val="00EB1675"/>
    <w:rsid w:val="00EB30F5"/>
    <w:rsid w:val="00ED15B1"/>
    <w:rsid w:val="00ED466B"/>
    <w:rsid w:val="00EE64AA"/>
    <w:rsid w:val="00F45745"/>
    <w:rsid w:val="00F701AB"/>
    <w:rsid w:val="00F81824"/>
    <w:rsid w:val="00F8495E"/>
    <w:rsid w:val="00FA1A4F"/>
    <w:rsid w:val="00FA7C52"/>
    <w:rsid w:val="00FC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898A"/>
  <w15:docId w15:val="{28FF981F-6D51-46DA-B606-1280C953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A1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1C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5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B2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A2A"/>
  </w:style>
  <w:style w:type="paragraph" w:styleId="Footer">
    <w:name w:val="footer"/>
    <w:basedOn w:val="Normal"/>
    <w:link w:val="FooterChar"/>
    <w:uiPriority w:val="99"/>
    <w:unhideWhenUsed/>
    <w:rsid w:val="00DB2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A2A"/>
  </w:style>
  <w:style w:type="paragraph" w:styleId="TOCHeading">
    <w:name w:val="TOC Heading"/>
    <w:basedOn w:val="Heading1"/>
    <w:next w:val="Normal"/>
    <w:uiPriority w:val="39"/>
    <w:unhideWhenUsed/>
    <w:qFormat/>
    <w:rsid w:val="008F6E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11022"/>
    <w:pPr>
      <w:tabs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6E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022"/>
    <w:pPr>
      <w:tabs>
        <w:tab w:val="right" w:leader="dot" w:pos="8494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6E1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C55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55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55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5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5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B7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62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C64E4"/>
    <w:pPr>
      <w:spacing w:after="0"/>
    </w:p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C518F"/>
    <w:pPr>
      <w:ind w:left="720"/>
      <w:contextualSpacing/>
    </w:pPr>
  </w:style>
  <w:style w:type="paragraph" w:customStyle="1" w:styleId="01aNormal">
    <w:name w:val="01a_Normal"/>
    <w:basedOn w:val="Normal"/>
    <w:link w:val="01aNormalCarter"/>
    <w:qFormat/>
    <w:rsid w:val="002F7FB1"/>
    <w:pPr>
      <w:spacing w:after="120" w:line="276" w:lineRule="auto"/>
      <w:jc w:val="both"/>
    </w:pPr>
    <w:rPr>
      <w:rFonts w:eastAsiaTheme="minorHAnsi" w:cstheme="minorBidi"/>
      <w:color w:val="000000" w:themeColor="text1"/>
      <w:lang w:eastAsia="en-US"/>
    </w:rPr>
  </w:style>
  <w:style w:type="character" w:customStyle="1" w:styleId="01aNormalCarter">
    <w:name w:val="01a_Normal Caráter"/>
    <w:basedOn w:val="DefaultParagraphFont"/>
    <w:link w:val="01aNormal"/>
    <w:rsid w:val="002F7FB1"/>
    <w:rPr>
      <w:rFonts w:eastAsiaTheme="minorHAnsi" w:cstheme="minorBidi"/>
      <w:color w:val="000000" w:themeColor="text1"/>
      <w:lang w:eastAsia="en-US"/>
    </w:rPr>
  </w:style>
  <w:style w:type="table" w:styleId="TableGrid">
    <w:name w:val="Table Grid"/>
    <w:basedOn w:val="TableNormal"/>
    <w:uiPriority w:val="39"/>
    <w:rsid w:val="00FB7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73BE4"/>
    <w:rPr>
      <w:color w:val="808080"/>
    </w:rPr>
  </w:style>
  <w:style w:type="paragraph" w:styleId="Revision">
    <w:name w:val="Revision"/>
    <w:hidden/>
    <w:uiPriority w:val="99"/>
    <w:semiHidden/>
    <w:rsid w:val="0038507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624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24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2454"/>
    <w:rPr>
      <w:vertAlign w:val="superscript"/>
    </w:r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E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E55DE"/>
  </w:style>
  <w:style w:type="character" w:styleId="UnresolvedMention">
    <w:name w:val="Unresolved Mention"/>
    <w:basedOn w:val="DefaultParagraphFont"/>
    <w:uiPriority w:val="99"/>
    <w:semiHidden/>
    <w:unhideWhenUsed/>
    <w:rsid w:val="00E36D1F"/>
    <w:rPr>
      <w:color w:val="605E5C"/>
      <w:shd w:val="clear" w:color="auto" w:fill="E1DFDD"/>
    </w:rPr>
  </w:style>
  <w:style w:type="paragraph" w:customStyle="1" w:styleId="Default">
    <w:name w:val="Default"/>
    <w:rsid w:val="00CD1390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val="en-US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8213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support.microsoft.com/en-gb/topic/a-potentially-dangerous-macro-has-been-blocked-0952faa0-37e7-4316-b61d-5b5ed6024216" TargetMode="External"/><Relationship Id="rId1" Type="http://schemas.openxmlformats.org/officeDocument/2006/relationships/hyperlink" Target="https://support.microsoft.com/en-gb/topic/a-potentially-dangerous-macro-has-been-blocked-0952faa0-37e7-4316-b61d-5b5ed6024216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microsoft.com/office/2018/08/relationships/commentsExtensible" Target="commentsExtensible.xml"/><Relationship Id="rId25" Type="http://schemas.openxmlformats.org/officeDocument/2006/relationships/hyperlink" Target="https://www.python.org/downloads/" TargetMode="Externa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image" Target="media/image6.jfif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ibm.com/docs/en/rational-soft-arch/9.7.0?topic=diagrams-use-case" TargetMode="Externa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hyperlink" Target="https://www.ibm.com/docs/en/rational-soft-arch/9.7.0?topic=diagrams-sequenc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omments" Target="comments.xml"/><Relationship Id="rId22" Type="http://schemas.openxmlformats.org/officeDocument/2006/relationships/hyperlink" Target="https://www.ibm.com/docs/en/rational-soft-arch/9.7.0?topic=diagrams-state-machines" TargetMode="External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SrfESMz5fjETvlX3XJiEtWDjJA==">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OAByITFWdGRUczNGMk42XzAwR2NfQWEyd2QzTVloQThRUWdrcQ==</go:docsCustomData>
</go:gDocsCustomXmlDataStorage>
</file>

<file path=customXml/itemProps1.xml><?xml version="1.0" encoding="utf-8"?>
<ds:datastoreItem xmlns:ds="http://schemas.openxmlformats.org/officeDocument/2006/customXml" ds:itemID="{AA6AB7BB-5CF9-4A7F-BB52-984C8C76F4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5508</Words>
  <Characters>31397</Characters>
  <Application>Microsoft Office Word</Application>
  <DocSecurity>0</DocSecurity>
  <Lines>261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Miguel Barros Dantas Pereira</dc:creator>
  <cp:lastModifiedBy>Diogo Pires</cp:lastModifiedBy>
  <cp:revision>2</cp:revision>
  <dcterms:created xsi:type="dcterms:W3CDTF">2023-12-13T00:39:00Z</dcterms:created>
  <dcterms:modified xsi:type="dcterms:W3CDTF">2023-12-13T00:39:00Z</dcterms:modified>
</cp:coreProperties>
</file>